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F9552" w14:textId="77777777" w:rsidR="009C3520" w:rsidRPr="001E7253" w:rsidRDefault="009C3520">
      <w:pPr>
        <w:rPr>
          <w:rStyle w:val="IntenseEmphasis"/>
        </w:rPr>
      </w:pPr>
    </w:p>
    <w:p w14:paraId="3EB031E5" w14:textId="77777777" w:rsidR="009C3520" w:rsidRDefault="009C3520"/>
    <w:p w14:paraId="0877067F" w14:textId="77777777" w:rsidR="009C3520" w:rsidRDefault="009C3520"/>
    <w:p w14:paraId="5940E39E" w14:textId="77777777" w:rsidR="009C3520" w:rsidRDefault="009C3520"/>
    <w:p w14:paraId="2969080E" w14:textId="77777777" w:rsidR="009C3520" w:rsidRDefault="009C3520"/>
    <w:p w14:paraId="3D66CAE4" w14:textId="77777777" w:rsidR="009C3520" w:rsidRDefault="009C3520"/>
    <w:p w14:paraId="2B826372" w14:textId="77777777" w:rsidR="009C3520" w:rsidRDefault="009C3520"/>
    <w:p w14:paraId="442DE55B" w14:textId="77777777" w:rsidR="009C3520" w:rsidRDefault="00E53D4F">
      <w:pPr>
        <w:jc w:val="center"/>
        <w:rPr>
          <w:sz w:val="96"/>
          <w:szCs w:val="96"/>
        </w:rPr>
      </w:pPr>
      <w:r>
        <w:rPr>
          <w:sz w:val="96"/>
          <w:szCs w:val="96"/>
        </w:rPr>
        <w:t>iSAM</w:t>
      </w:r>
    </w:p>
    <w:p w14:paraId="2FC49ED7" w14:textId="77777777" w:rsidR="009C3520" w:rsidRDefault="00E53D4F">
      <w:pPr>
        <w:jc w:val="center"/>
      </w:pPr>
      <w:r>
        <w:rPr>
          <w:sz w:val="72"/>
          <w:szCs w:val="72"/>
        </w:rPr>
        <w:t>Process Description:</w:t>
      </w:r>
    </w:p>
    <w:p w14:paraId="250E5C39" w14:textId="77777777" w:rsidR="009C3520" w:rsidRDefault="009C3520">
      <w:pPr>
        <w:jc w:val="center"/>
      </w:pPr>
    </w:p>
    <w:p w14:paraId="32F4C070" w14:textId="77777777" w:rsidR="009C3520" w:rsidRDefault="009C3520">
      <w:pPr>
        <w:jc w:val="center"/>
      </w:pPr>
    </w:p>
    <w:p w14:paraId="72875855" w14:textId="77777777" w:rsidR="009C3520" w:rsidRDefault="009C3520">
      <w:pPr>
        <w:jc w:val="center"/>
      </w:pPr>
    </w:p>
    <w:p w14:paraId="4D54B84D" w14:textId="77777777" w:rsidR="009C3520" w:rsidRDefault="009C3520">
      <w:pPr>
        <w:jc w:val="center"/>
      </w:pPr>
    </w:p>
    <w:p w14:paraId="462F52E4" w14:textId="77777777" w:rsidR="009C3520" w:rsidRDefault="009C3520">
      <w:pPr>
        <w:jc w:val="center"/>
      </w:pPr>
    </w:p>
    <w:p w14:paraId="208BC467" w14:textId="77777777" w:rsidR="009C3520" w:rsidRDefault="009C3520">
      <w:pPr>
        <w:jc w:val="center"/>
      </w:pPr>
    </w:p>
    <w:p w14:paraId="2CFA7983" w14:textId="77777777" w:rsidR="009C3520" w:rsidRDefault="009C3520">
      <w:pPr>
        <w:jc w:val="center"/>
      </w:pPr>
    </w:p>
    <w:p w14:paraId="2014651E" w14:textId="615BB570" w:rsidR="009C3520" w:rsidRDefault="003630F3">
      <w:pPr>
        <w:jc w:val="center"/>
      </w:pPr>
      <w:r>
        <w:rPr>
          <w:sz w:val="48"/>
          <w:szCs w:val="48"/>
        </w:rPr>
        <w:t>@time_varying type annual_shift</w:t>
      </w:r>
    </w:p>
    <w:p w14:paraId="4977F129" w14:textId="77777777" w:rsidR="009C3520" w:rsidRDefault="009C3520">
      <w:pPr>
        <w:jc w:val="center"/>
      </w:pPr>
    </w:p>
    <w:p w14:paraId="196B93C1" w14:textId="77777777" w:rsidR="009C3520" w:rsidRDefault="009C3520">
      <w:pPr>
        <w:jc w:val="center"/>
      </w:pPr>
    </w:p>
    <w:p w14:paraId="4F100F21" w14:textId="77777777" w:rsidR="009C3520" w:rsidRDefault="009C3520">
      <w:pPr>
        <w:jc w:val="center"/>
      </w:pPr>
    </w:p>
    <w:p w14:paraId="362151C9" w14:textId="77777777" w:rsidR="009C3520" w:rsidRDefault="009C3520">
      <w:pPr>
        <w:jc w:val="center"/>
      </w:pPr>
    </w:p>
    <w:p w14:paraId="374B5BF8" w14:textId="77777777" w:rsidR="009C3520" w:rsidRDefault="009C3520"/>
    <w:p w14:paraId="61140BAA" w14:textId="77777777" w:rsidR="009C3520" w:rsidRDefault="009C3520"/>
    <w:p w14:paraId="5910590A" w14:textId="77777777" w:rsidR="009C3520" w:rsidRDefault="009C3520"/>
    <w:p w14:paraId="6334BE21" w14:textId="77777777" w:rsidR="009C3520" w:rsidRDefault="009C3520"/>
    <w:p w14:paraId="796EEE99" w14:textId="77777777" w:rsidR="009C3520" w:rsidRDefault="009C3520"/>
    <w:p w14:paraId="2FC45207" w14:textId="77777777" w:rsidR="009C3520" w:rsidRDefault="009C3520"/>
    <w:p w14:paraId="198BA67E" w14:textId="77777777" w:rsidR="009C3520" w:rsidRDefault="009C3520"/>
    <w:p w14:paraId="1D7F0259" w14:textId="77777777" w:rsidR="009C3520" w:rsidRDefault="009C3520"/>
    <w:p w14:paraId="2C89CA41" w14:textId="77777777" w:rsidR="009C3520" w:rsidRDefault="009C3520"/>
    <w:p w14:paraId="3D20E2C0" w14:textId="77777777" w:rsidR="009C3520" w:rsidRDefault="009C3520"/>
    <w:p w14:paraId="31A7B000" w14:textId="77777777" w:rsidR="009C3520" w:rsidRDefault="009C3520"/>
    <w:p w14:paraId="0917B816" w14:textId="77777777" w:rsidR="009C3520" w:rsidRDefault="009C3520"/>
    <w:p w14:paraId="6DFDCD6D" w14:textId="77777777" w:rsidR="009C3520" w:rsidRDefault="009C3520"/>
    <w:p w14:paraId="3CBEB999" w14:textId="77777777" w:rsidR="009C3520" w:rsidRDefault="009C3520"/>
    <w:p w14:paraId="7BE2E4BE" w14:textId="77777777" w:rsidR="009C3520" w:rsidRDefault="009C3520"/>
    <w:p w14:paraId="4A6E35C6" w14:textId="77777777" w:rsidR="009C3520" w:rsidRDefault="009C3520"/>
    <w:p w14:paraId="0111C460" w14:textId="77777777" w:rsidR="009C3520" w:rsidRDefault="009C3520"/>
    <w:p w14:paraId="21A74961" w14:textId="77777777" w:rsidR="009C3520" w:rsidRDefault="009C3520"/>
    <w:p w14:paraId="29B6D20D" w14:textId="77777777" w:rsidR="009C3520" w:rsidRDefault="009C3520"/>
    <w:p w14:paraId="65A50A75" w14:textId="77777777" w:rsidR="009C3520" w:rsidRDefault="009C3520"/>
    <w:p w14:paraId="078F28E0" w14:textId="77777777" w:rsidR="009C3520" w:rsidRDefault="009C3520"/>
    <w:p w14:paraId="1A1FC6A2" w14:textId="77777777" w:rsidR="009C3520" w:rsidRDefault="009C3520"/>
    <w:p w14:paraId="5014039A" w14:textId="77777777" w:rsidR="009C3520" w:rsidRDefault="00E53D4F">
      <w:pPr>
        <w:rPr>
          <w:sz w:val="16"/>
          <w:szCs w:val="16"/>
        </w:rPr>
      </w:pPr>
      <w:r>
        <w:rPr>
          <w:sz w:val="16"/>
          <w:szCs w:val="16"/>
        </w:rPr>
        <w:t>Author:</w:t>
      </w:r>
    </w:p>
    <w:p w14:paraId="2ADB011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 Rasmussen</w:t>
      </w:r>
    </w:p>
    <w:p w14:paraId="2EC68B08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Zaita</w:t>
      </w:r>
    </w:p>
    <w:p w14:paraId="11D06F0D" w14:textId="77777777" w:rsidR="009C3520" w:rsidRDefault="00E53D4F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scott.rasmussen@zaita.com</w:t>
      </w:r>
      <w:r>
        <w:br w:type="page"/>
      </w:r>
    </w:p>
    <w:p w14:paraId="04410198" w14:textId="77777777" w:rsidR="009C3520" w:rsidRDefault="00E53D4F">
      <w:pPr>
        <w:pStyle w:val="Heading1"/>
        <w:rPr>
          <w:sz w:val="32"/>
        </w:rPr>
      </w:pPr>
      <w:bookmarkStart w:id="0" w:name="__RefHeading__106_571873561"/>
      <w:bookmarkEnd w:id="0"/>
      <w:r>
        <w:lastRenderedPageBreak/>
        <w:t>Process Overview</w:t>
      </w:r>
      <w:r>
        <w:tab/>
      </w:r>
    </w:p>
    <w:p w14:paraId="4CE6DCB7" w14:textId="77777777" w:rsidR="00D60A39" w:rsidRPr="00D60A39" w:rsidRDefault="00D60A39" w:rsidP="00D60A39">
      <w:pPr>
        <w:pStyle w:val="TextBody"/>
        <w:rPr>
          <w:color w:val="FF0000"/>
        </w:rPr>
      </w:pPr>
      <w:r w:rsidRPr="00D60A39">
        <w:rPr>
          <w:color w:val="FF0000"/>
        </w:rPr>
        <w:t>What is the point of this process? What does it offer the that the other processes don't?</w:t>
      </w:r>
    </w:p>
    <w:p w14:paraId="0F8C95F0" w14:textId="79C32AD4" w:rsidR="003630F3" w:rsidRDefault="003630F3" w:rsidP="00D60A39">
      <w:pPr>
        <w:pStyle w:val="TextBody"/>
      </w:pPr>
      <w:r>
        <w:t xml:space="preserve">Based on the process @time_varying type annual_constant, but instead of estimating the values every year, we estimate a shift parameter based on the values every year. </w:t>
      </w:r>
      <w:r w:rsidR="00B71D9B">
        <w:t>The user provides a value each year and then shift parameter</w:t>
      </w:r>
      <w:r w:rsidR="00B150CF">
        <w:t>s</w:t>
      </w:r>
      <w:r w:rsidR="00B71D9B">
        <w:t xml:space="preserve"> that can be estimated. </w:t>
      </w:r>
      <w:r w:rsidR="00B150CF">
        <w:t xml:space="preserve">The parameter is then shifted annually by a </w:t>
      </w:r>
      <w:r w:rsidR="004102E2">
        <w:t>cubic</w:t>
      </w:r>
      <w:r w:rsidR="00B150CF">
        <w:t xml:space="preserve"> function times annual values corrected by their mean (or specific value).</w:t>
      </w:r>
    </w:p>
    <w:p w14:paraId="3A006413" w14:textId="77777777" w:rsidR="00B150CF" w:rsidRDefault="00B150CF" w:rsidP="00D60A39">
      <w:pPr>
        <w:pStyle w:val="TextBody"/>
      </w:pPr>
    </w:p>
    <w:p w14:paraId="272D54FD" w14:textId="69FF4FBD" w:rsidR="00B71D9B" w:rsidRDefault="00B71D9B" w:rsidP="00D60A39">
      <w:pPr>
        <w:pStyle w:val="TextBody"/>
      </w:pPr>
      <w:r>
        <w:t>Example</w:t>
      </w:r>
    </w:p>
    <w:p w14:paraId="00FE9388" w14:textId="6FD2509F" w:rsidR="000179FF" w:rsidRDefault="000179FF" w:rsidP="000179FF">
      <w:pPr>
        <w:pStyle w:val="TextBody"/>
      </w:pPr>
      <w:r>
        <w:t xml:space="preserve">@selectivity </w:t>
      </w:r>
      <w:r>
        <w:t>SlopeSel</w:t>
      </w:r>
      <w:r>
        <w:br/>
      </w:r>
      <w:r>
        <w:t>type double_normal</w:t>
      </w:r>
      <w:r>
        <w:br/>
      </w:r>
      <w:r>
        <w:t>mu        8</w:t>
      </w:r>
      <w:r>
        <w:br/>
      </w:r>
      <w:r>
        <w:t>sigma_l   4</w:t>
      </w:r>
      <w:r>
        <w:br/>
      </w:r>
      <w:r>
        <w:t>sigma_r  10</w:t>
      </w:r>
      <w:r>
        <w:br/>
      </w:r>
      <w:r>
        <w:t>alpha   1.0</w:t>
      </w:r>
    </w:p>
    <w:p w14:paraId="2BE17FAA" w14:textId="77777777" w:rsidR="001E7253" w:rsidRDefault="001E7253">
      <w:pPr>
        <w:pStyle w:val="TextBody"/>
      </w:pPr>
    </w:p>
    <w:p w14:paraId="16384425" w14:textId="334DF888" w:rsidR="000179FF" w:rsidRDefault="000179FF">
      <w:pPr>
        <w:pStyle w:val="TextBody"/>
      </w:pPr>
      <w:r>
        <w:t>@time_varying MySlopeSel</w:t>
      </w:r>
      <w:r>
        <w:br/>
        <w:t>type annual_shift</w:t>
      </w:r>
      <w:r>
        <w:br/>
        <w:t xml:space="preserve">parameter </w:t>
      </w:r>
      <w:r w:rsidR="00A14D6A">
        <w:t>selectivity</w:t>
      </w:r>
      <w:r>
        <w:t>[SlopeSel].mu</w:t>
      </w:r>
      <w:r>
        <w:br/>
        <w:t>years 1995-2000</w:t>
      </w:r>
      <w:r>
        <w:br/>
        <w:t>values 1500 1700 1300 1900 2500 1500</w:t>
      </w:r>
      <w:r>
        <w:br/>
      </w:r>
      <w:r w:rsidR="00A14D6A">
        <w:t>a</w:t>
      </w:r>
      <w:r>
        <w:t xml:space="preserve"> 0.5</w:t>
      </w:r>
      <w:r w:rsidR="00A14D6A">
        <w:br/>
        <w:t xml:space="preserve">b 0 </w:t>
      </w:r>
      <w:r w:rsidR="00A14D6A">
        <w:br/>
        <w:t>c 0</w:t>
      </w:r>
      <w:r w:rsidR="00A14D6A">
        <w:br/>
        <w:t>d 0</w:t>
      </w:r>
      <w:r>
        <w:br/>
      </w:r>
      <w:r w:rsidR="004102E2">
        <w:t>scaling_years 1996-1999</w:t>
      </w:r>
    </w:p>
    <w:p w14:paraId="726BE0BD" w14:textId="77777777" w:rsidR="000179FF" w:rsidRDefault="000179FF">
      <w:pPr>
        <w:pStyle w:val="TextBody"/>
      </w:pPr>
    </w:p>
    <w:p w14:paraId="04EB62BF" w14:textId="77777777" w:rsidR="009C3520" w:rsidRDefault="00E53D4F">
      <w:pPr>
        <w:pStyle w:val="Heading1"/>
        <w:rPr>
          <w:sz w:val="32"/>
        </w:rPr>
      </w:pPr>
      <w:bookmarkStart w:id="1" w:name="__RefHeading__108_571873561"/>
      <w:bookmarkEnd w:id="1"/>
      <w:r>
        <w:t>Example Configuration File Syntax</w:t>
      </w:r>
    </w:p>
    <w:p w14:paraId="5537DF86" w14:textId="77777777" w:rsidR="009C3520" w:rsidRPr="00D60A39" w:rsidRDefault="00E53D4F">
      <w:pPr>
        <w:pStyle w:val="TextBody"/>
        <w:rPr>
          <w:color w:val="FF0000"/>
        </w:rPr>
      </w:pPr>
      <w:r w:rsidRPr="00D60A39">
        <w:rPr>
          <w:color w:val="FF0000"/>
        </w:rPr>
        <w:t>Please put in a list of all parameters you expect to be able to use in the configuration file, including the type of parameter, is it a list or single value, is it optional or have a default value etc. The more information here the better.</w:t>
      </w:r>
    </w:p>
    <w:p w14:paraId="658A0EDA" w14:textId="3897E68B" w:rsidR="00D60A39" w:rsidRDefault="00D60A39" w:rsidP="00D60A39">
      <w:pPr>
        <w:pStyle w:val="TextBody"/>
        <w:spacing w:before="240"/>
      </w:pPr>
      <w:bookmarkStart w:id="2" w:name="_GoBack"/>
      <w:bookmarkEnd w:id="2"/>
      <w:r>
        <w:t>@</w:t>
      </w:r>
      <w:r w:rsidR="00A14D6A">
        <w:t>time_varying</w:t>
      </w:r>
      <w:r>
        <w:t xml:space="preserve"> &lt;label ; string&gt;</w:t>
      </w:r>
      <w:r w:rsidR="00E15233">
        <w:br/>
        <w:t>t</w:t>
      </w:r>
      <w:r>
        <w:t xml:space="preserve">ype </w:t>
      </w:r>
      <w:r w:rsidR="00A14D6A">
        <w:t>annual_shift</w:t>
      </w:r>
    </w:p>
    <w:p w14:paraId="203E0961" w14:textId="236DDD24" w:rsidR="00A14D6A" w:rsidRDefault="00A14D6A" w:rsidP="00D60A39">
      <w:pPr>
        <w:spacing w:before="240"/>
      </w:pPr>
      <w:r>
        <w:t>Parameter: Defines the parameter which will is time varying</w:t>
      </w:r>
      <w:r>
        <w:br/>
        <w:t xml:space="preserve">Type: string </w:t>
      </w:r>
      <w:r w:rsidR="00B150CF">
        <w:br/>
        <w:t>Default: no default</w:t>
      </w:r>
      <w:r w:rsidR="00B150CF">
        <w:br/>
        <w:t xml:space="preserve">Value: has to be </w:t>
      </w:r>
      <w:r w:rsidR="00B150CF">
        <w:t>of suitable format to define an existing parameter</w:t>
      </w:r>
    </w:p>
    <w:p w14:paraId="7C68BFD2" w14:textId="5049C42B" w:rsidR="00557286" w:rsidRDefault="00557286" w:rsidP="00D60A39">
      <w:pPr>
        <w:spacing w:before="240"/>
      </w:pPr>
      <w:r>
        <w:t>y</w:t>
      </w:r>
      <w:r w:rsidR="00D60A39">
        <w:t xml:space="preserve">ears </w:t>
      </w:r>
      <w:r w:rsidR="00B150CF">
        <w:t xml:space="preserve">Define the years when the parameter has a different value from the default value </w:t>
      </w:r>
      <w:r>
        <w:br/>
        <w:t>Type: Vector of integers</w:t>
      </w:r>
      <w:r w:rsidR="00276436">
        <w:t xml:space="preserve"> or integer range</w:t>
      </w:r>
      <w:r>
        <w:br/>
      </w:r>
      <w:r w:rsidR="00276436">
        <w:t>Default: N</w:t>
      </w:r>
      <w:r>
        <w:t>o default</w:t>
      </w:r>
      <w:r>
        <w:br/>
        <w:t>Value: Valid model years</w:t>
      </w:r>
    </w:p>
    <w:p w14:paraId="214E99C2" w14:textId="77777777" w:rsidR="00645E68" w:rsidRDefault="00B150CF" w:rsidP="00557286">
      <w:pPr>
        <w:spacing w:before="240"/>
      </w:pPr>
      <w:r>
        <w:lastRenderedPageBreak/>
        <w:t>values: time varying values of the parameter</w:t>
      </w:r>
      <w:r>
        <w:br/>
        <w:t>Type: string vector, of length years (once expanded), not estimable</w:t>
      </w:r>
      <w:r>
        <w:br/>
        <w:t>Default: no default</w:t>
      </w:r>
      <w:r>
        <w:br/>
        <w:t>Value: value of the parameter in each year. These are not estimable</w:t>
      </w:r>
      <w:r w:rsidR="00645E68">
        <w:t xml:space="preserve"> as estimating the values and shift would be over-parametrisation. I</w:t>
      </w:r>
      <w:r>
        <w:t xml:space="preserve">f estimable values are required, use </w:t>
      </w:r>
      <w:r w:rsidR="00645E68">
        <w:t xml:space="preserve">@time_varying with type constant. </w:t>
      </w:r>
    </w:p>
    <w:p w14:paraId="50E353EA" w14:textId="647DFB64" w:rsidR="00B150CF" w:rsidRDefault="00B150CF" w:rsidP="00557286">
      <w:pPr>
        <w:spacing w:before="240"/>
      </w:pPr>
      <w:r>
        <w:t xml:space="preserve">a: value of the </w:t>
      </w:r>
      <w:r w:rsidR="004102E2">
        <w:t>cubic</w:t>
      </w:r>
      <w:r>
        <w:t xml:space="preserve"> function (a + b*x + c*x^2 + d * x</w:t>
      </w:r>
      <w:r w:rsidR="00645E68">
        <w:t>^</w:t>
      </w:r>
      <w:r>
        <w:t>3)</w:t>
      </w:r>
      <w:r>
        <w:br/>
        <w:t>Type: Estimable real number</w:t>
      </w:r>
      <w:r w:rsidR="00645E68">
        <w:br/>
        <w:t>Default: no default</w:t>
      </w:r>
      <w:r w:rsidR="00645E68">
        <w:br/>
        <w:t xml:space="preserve">Value: First value of the </w:t>
      </w:r>
      <w:r w:rsidR="004102E2">
        <w:t>cubic</w:t>
      </w:r>
      <w:r w:rsidR="00645E68">
        <w:t xml:space="preserve"> function</w:t>
      </w:r>
    </w:p>
    <w:p w14:paraId="1F3E9ADF" w14:textId="06B53700" w:rsidR="00645E68" w:rsidRDefault="00645E68" w:rsidP="00645E68">
      <w:pPr>
        <w:spacing w:before="240"/>
      </w:pPr>
      <w:r>
        <w:t>b</w:t>
      </w:r>
      <w:r>
        <w:t xml:space="preserve">: value of the </w:t>
      </w:r>
      <w:r w:rsidR="004102E2">
        <w:t>cubic</w:t>
      </w:r>
      <w:r w:rsidR="004102E2">
        <w:t xml:space="preserve"> </w:t>
      </w:r>
      <w:r>
        <w:t>function (a + b*x + c*x^2 + d * x</w:t>
      </w:r>
      <w:r>
        <w:t>^</w:t>
      </w:r>
      <w:r>
        <w:t>3)</w:t>
      </w:r>
      <w:r>
        <w:br/>
        <w:t>Type: Estimable real number</w:t>
      </w:r>
      <w:r>
        <w:br/>
        <w:t xml:space="preserve">Default: </w:t>
      </w:r>
      <w:r>
        <w:t>zero</w:t>
      </w:r>
      <w:r>
        <w:br/>
        <w:t xml:space="preserve">Value: </w:t>
      </w:r>
      <w:r>
        <w:t>Second</w:t>
      </w:r>
      <w:r>
        <w:t xml:space="preserve"> value of the </w:t>
      </w:r>
      <w:r w:rsidR="004102E2">
        <w:t>cubic</w:t>
      </w:r>
      <w:r w:rsidR="004102E2">
        <w:t xml:space="preserve"> </w:t>
      </w:r>
      <w:r>
        <w:t>function</w:t>
      </w:r>
    </w:p>
    <w:p w14:paraId="3FC82099" w14:textId="4CE8A040" w:rsidR="00645E68" w:rsidRDefault="00645E68" w:rsidP="00645E68">
      <w:pPr>
        <w:spacing w:before="240"/>
      </w:pPr>
      <w:r>
        <w:t>c</w:t>
      </w:r>
      <w:r>
        <w:t xml:space="preserve">: value of the </w:t>
      </w:r>
      <w:r w:rsidR="004102E2">
        <w:t>cubic</w:t>
      </w:r>
      <w:r w:rsidR="004102E2">
        <w:t xml:space="preserve"> </w:t>
      </w:r>
      <w:r>
        <w:t>function (a + b*x + c*x^2 + d * x</w:t>
      </w:r>
      <w:r>
        <w:t>^</w:t>
      </w:r>
      <w:r>
        <w:t>3)</w:t>
      </w:r>
      <w:r>
        <w:br/>
        <w:t>Type: Estimable real number</w:t>
      </w:r>
      <w:r>
        <w:br/>
        <w:t xml:space="preserve">Default: </w:t>
      </w:r>
      <w:r>
        <w:t>zero</w:t>
      </w:r>
      <w:r>
        <w:br/>
        <w:t xml:space="preserve">Value: </w:t>
      </w:r>
      <w:r>
        <w:t>Third</w:t>
      </w:r>
      <w:r>
        <w:t xml:space="preserve"> value of the </w:t>
      </w:r>
      <w:r w:rsidR="004102E2">
        <w:t>cubic</w:t>
      </w:r>
      <w:r w:rsidR="004102E2">
        <w:t xml:space="preserve"> </w:t>
      </w:r>
      <w:r>
        <w:t>function</w:t>
      </w:r>
    </w:p>
    <w:p w14:paraId="7B976146" w14:textId="12C5A74C" w:rsidR="00645E68" w:rsidRDefault="00645E68" w:rsidP="00645E68">
      <w:pPr>
        <w:spacing w:before="240"/>
      </w:pPr>
      <w:r>
        <w:t>d</w:t>
      </w:r>
      <w:r>
        <w:t xml:space="preserve">: value of the </w:t>
      </w:r>
      <w:r w:rsidR="004102E2">
        <w:t>cubic</w:t>
      </w:r>
      <w:r w:rsidR="004102E2">
        <w:t xml:space="preserve"> </w:t>
      </w:r>
      <w:r>
        <w:t>function (a + b*x + c*x^2 + d * x</w:t>
      </w:r>
      <w:r>
        <w:t>^</w:t>
      </w:r>
      <w:r>
        <w:t>3)</w:t>
      </w:r>
      <w:r>
        <w:br/>
        <w:t>Type: Estimable real number</w:t>
      </w:r>
      <w:r>
        <w:br/>
        <w:t xml:space="preserve">Default: </w:t>
      </w:r>
      <w:r>
        <w:t>zero</w:t>
      </w:r>
      <w:r>
        <w:br/>
        <w:t xml:space="preserve">Value: </w:t>
      </w:r>
      <w:r>
        <w:t>Fourth</w:t>
      </w:r>
      <w:r>
        <w:t xml:space="preserve"> value of the </w:t>
      </w:r>
      <w:r w:rsidR="004102E2">
        <w:t>cubic</w:t>
      </w:r>
      <w:r w:rsidR="004102E2">
        <w:t xml:space="preserve"> </w:t>
      </w:r>
      <w:r>
        <w:t>function</w:t>
      </w:r>
    </w:p>
    <w:p w14:paraId="647CB528" w14:textId="6C46F936" w:rsidR="00645E68" w:rsidRDefault="00645E68" w:rsidP="00557286">
      <w:pPr>
        <w:spacing w:before="240"/>
      </w:pPr>
      <w:r>
        <w:t>scaling</w:t>
      </w:r>
      <w:r w:rsidR="004102E2">
        <w:t>_years</w:t>
      </w:r>
      <w:r>
        <w:t xml:space="preserve">: </w:t>
      </w:r>
      <w:r w:rsidR="004102E2">
        <w:t>Defines the years to use for scaling the values prior to applying the shift</w:t>
      </w:r>
      <w:r>
        <w:br/>
        <w:t xml:space="preserve">Type: </w:t>
      </w:r>
      <w:r w:rsidR="004102E2">
        <w:t>Vector of integers or integer range</w:t>
      </w:r>
      <w:r w:rsidR="004102E2">
        <w:t>, has to be part of years</w:t>
      </w:r>
      <w:r w:rsidR="004102E2">
        <w:br/>
      </w:r>
      <w:r>
        <w:t xml:space="preserve">Default: </w:t>
      </w:r>
      <w:r w:rsidR="004102E2">
        <w:t>years</w:t>
      </w:r>
      <w:r>
        <w:br/>
        <w:t xml:space="preserve">Value: </w:t>
      </w:r>
      <w:r w:rsidR="004102E2">
        <w:t>Vector of integers</w:t>
      </w:r>
    </w:p>
    <w:p w14:paraId="7BD30121" w14:textId="77777777" w:rsidR="00D60A39" w:rsidRDefault="00D60A39" w:rsidP="00D60A39"/>
    <w:p w14:paraId="68DF4825" w14:textId="77777777" w:rsidR="00D60A39" w:rsidRDefault="00D60A39">
      <w:pPr>
        <w:pStyle w:val="TextBody"/>
      </w:pPr>
    </w:p>
    <w:p w14:paraId="58DFA8B4" w14:textId="77777777" w:rsidR="009C3520" w:rsidRDefault="00E53D4F">
      <w:pPr>
        <w:pStyle w:val="Heading1"/>
        <w:rPr>
          <w:sz w:val="32"/>
        </w:rPr>
      </w:pPr>
      <w:bookmarkStart w:id="3" w:name="__RefHeading__138_571873561"/>
      <w:bookmarkEnd w:id="3"/>
      <w:r>
        <w:t>Step-by-step</w:t>
      </w:r>
      <w:r>
        <w:tab/>
      </w:r>
    </w:p>
    <w:p w14:paraId="1757E57F" w14:textId="77777777" w:rsidR="009C3520" w:rsidRPr="00E15233" w:rsidRDefault="00E53D4F">
      <w:pPr>
        <w:pStyle w:val="TextBody"/>
        <w:rPr>
          <w:color w:val="FF0000"/>
        </w:rPr>
      </w:pPr>
      <w:r w:rsidRPr="00E15233">
        <w:rPr>
          <w:color w:val="FF0000"/>
        </w:rPr>
        <w:t>A detailed list of steps the process goes through in order to achieve it's purpose.</w:t>
      </w:r>
    </w:p>
    <w:p w14:paraId="220C0664" w14:textId="77777777" w:rsidR="009C3520" w:rsidRDefault="009C3520">
      <w:pPr>
        <w:pStyle w:val="TextBody"/>
      </w:pPr>
    </w:p>
    <w:p w14:paraId="10E3D06F" w14:textId="719C821D" w:rsidR="009C3520" w:rsidRDefault="00645E68" w:rsidP="00645E68">
      <w:pPr>
        <w:pStyle w:val="TextBody"/>
        <w:numPr>
          <w:ilvl w:val="0"/>
          <w:numId w:val="6"/>
        </w:numPr>
      </w:pPr>
      <w:r>
        <w:t>Calculate the scaled values for the parameter in the model year:</w:t>
      </w:r>
    </w:p>
    <w:p w14:paraId="01470EB4" w14:textId="43AFBC17" w:rsidR="00645E68" w:rsidRDefault="00645E68" w:rsidP="004102E2">
      <w:pPr>
        <w:pStyle w:val="TextBody"/>
        <w:ind w:left="792"/>
      </w:pPr>
      <w:r>
        <w:t>scaled_values[year] = values[year] – mean(value</w:t>
      </w:r>
      <w:r w:rsidR="004102E2">
        <w:t>s</w:t>
      </w:r>
      <w:r>
        <w:t>[</w:t>
      </w:r>
      <w:r w:rsidR="004102E2">
        <w:t>scaling_years</w:t>
      </w:r>
      <w:r>
        <w:t>])</w:t>
      </w:r>
    </w:p>
    <w:p w14:paraId="708625CE" w14:textId="77777777" w:rsidR="004102E2" w:rsidRDefault="004102E2" w:rsidP="00645E68">
      <w:pPr>
        <w:pStyle w:val="TextBody"/>
        <w:numPr>
          <w:ilvl w:val="0"/>
          <w:numId w:val="6"/>
        </w:numPr>
      </w:pPr>
      <w:r>
        <w:t>Calc</w:t>
      </w:r>
      <w:r w:rsidR="00645E68">
        <w:t>ulate the value</w:t>
      </w:r>
      <w:r>
        <w:t>:</w:t>
      </w:r>
      <w:r w:rsidR="00645E68">
        <w:t xml:space="preserve"> </w:t>
      </w:r>
    </w:p>
    <w:p w14:paraId="1C3891FE" w14:textId="7A99E2EE" w:rsidR="00645E68" w:rsidRDefault="00645E68" w:rsidP="004102E2">
      <w:pPr>
        <w:pStyle w:val="TextBody"/>
        <w:ind w:left="792"/>
      </w:pPr>
      <w:r>
        <w:t>parameter</w:t>
      </w:r>
      <w:r w:rsidR="004102E2">
        <w:t>[year]</w:t>
      </w:r>
      <w:r>
        <w:t xml:space="preserve"> = scaled_values[year] * </w:t>
      </w:r>
      <w:r>
        <w:t>(a + b*x + c*x^2 + d * x^3)</w:t>
      </w:r>
    </w:p>
    <w:p w14:paraId="24429B2B" w14:textId="77777777" w:rsidR="00645E68" w:rsidRDefault="00645E68" w:rsidP="00645E68">
      <w:pPr>
        <w:pStyle w:val="TextBody"/>
      </w:pPr>
    </w:p>
    <w:p w14:paraId="0EBFE461" w14:textId="5172904A" w:rsidR="009C3520" w:rsidRDefault="00645E68">
      <w:pPr>
        <w:pStyle w:val="TextBody"/>
      </w:pPr>
      <w:r>
        <w:t>All other characteristics of @time_varying such as projections etc apply.</w:t>
      </w:r>
    </w:p>
    <w:sectPr w:rsidR="009C3520">
      <w:headerReference w:type="default" r:id="rId7"/>
      <w:footerReference w:type="default" r:id="rId8"/>
      <w:pgSz w:w="11906" w:h="16838"/>
      <w:pgMar w:top="1785" w:right="1134" w:bottom="1693" w:left="1134" w:header="1134" w:footer="113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E5665" w14:textId="77777777" w:rsidR="003D14D9" w:rsidRDefault="003D14D9">
      <w:r>
        <w:separator/>
      </w:r>
    </w:p>
  </w:endnote>
  <w:endnote w:type="continuationSeparator" w:id="0">
    <w:p w14:paraId="5666D2FD" w14:textId="77777777" w:rsidR="003D14D9" w:rsidRDefault="003D1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A0E2AE" w14:textId="77777777" w:rsidR="009C3520" w:rsidRDefault="00E53D4F">
    <w:pPr>
      <w:pStyle w:val="Footer"/>
    </w:pPr>
    <w:r>
      <w:tab/>
    </w:r>
    <w:r>
      <w:rPr>
        <w:i/>
        <w:iCs/>
        <w:sz w:val="16"/>
        <w:szCs w:val="16"/>
      </w:rPr>
      <w:t xml:space="preserve">Page </w:t>
    </w:r>
    <w:r>
      <w:rPr>
        <w:i/>
        <w:iCs/>
        <w:sz w:val="16"/>
        <w:szCs w:val="16"/>
      </w:rPr>
      <w:fldChar w:fldCharType="begin"/>
    </w:r>
    <w:r>
      <w:instrText>PAGE</w:instrText>
    </w:r>
    <w:r>
      <w:fldChar w:fldCharType="separate"/>
    </w:r>
    <w:r w:rsidR="004102E2">
      <w:rPr>
        <w:noProof/>
      </w:rPr>
      <w:t>4</w:t>
    </w:r>
    <w: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instrText>NUMPAGES</w:instrText>
    </w:r>
    <w:r>
      <w:fldChar w:fldCharType="separate"/>
    </w:r>
    <w:r w:rsidR="004102E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6CF3E" w14:textId="77777777" w:rsidR="003D14D9" w:rsidRDefault="003D14D9">
      <w:r>
        <w:separator/>
      </w:r>
    </w:p>
  </w:footnote>
  <w:footnote w:type="continuationSeparator" w:id="0">
    <w:p w14:paraId="28C2577E" w14:textId="77777777" w:rsidR="003D14D9" w:rsidRDefault="003D14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220EF" w14:textId="77777777" w:rsidR="009C3520" w:rsidRDefault="00E53D4F">
    <w:pPr>
      <w:pStyle w:val="Head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  <w:p w14:paraId="6CC66CC1" w14:textId="77777777" w:rsidR="009C3520" w:rsidRDefault="009C3520">
    <w:pPr>
      <w:pStyle w:val="Header"/>
      <w:rPr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D2458"/>
    <w:multiLevelType w:val="multilevel"/>
    <w:tmpl w:val="E550E01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8BB6F46"/>
    <w:multiLevelType w:val="multilevel"/>
    <w:tmpl w:val="4E96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496070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B467B24"/>
    <w:multiLevelType w:val="hybridMultilevel"/>
    <w:tmpl w:val="A8E02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F276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5BD558D"/>
    <w:multiLevelType w:val="hybridMultilevel"/>
    <w:tmpl w:val="469C4C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20"/>
    <w:rsid w:val="000179FF"/>
    <w:rsid w:val="00037429"/>
    <w:rsid w:val="000C3078"/>
    <w:rsid w:val="001E7253"/>
    <w:rsid w:val="00276436"/>
    <w:rsid w:val="003630F3"/>
    <w:rsid w:val="003D14D9"/>
    <w:rsid w:val="004102E2"/>
    <w:rsid w:val="00557286"/>
    <w:rsid w:val="00645E68"/>
    <w:rsid w:val="007C73CD"/>
    <w:rsid w:val="008E36F0"/>
    <w:rsid w:val="009C3520"/>
    <w:rsid w:val="00A14D6A"/>
    <w:rsid w:val="00B150CF"/>
    <w:rsid w:val="00B71D9B"/>
    <w:rsid w:val="00B82150"/>
    <w:rsid w:val="00D54DE9"/>
    <w:rsid w:val="00D60A39"/>
    <w:rsid w:val="00E15233"/>
    <w:rsid w:val="00E5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D07E"/>
  <w15:docId w15:val="{427BA30D-9830-4AD1-8F0B-B2820646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shd w:val="clear" w:color="auto" w:fill="999999"/>
      <w:outlineLvl w:val="0"/>
    </w:pPr>
    <w:rPr>
      <w:b/>
      <w:bCs/>
      <w:sz w:val="3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hd w:val="clear" w:color="auto" w:fill="CCCCCC"/>
      <w:outlineLvl w:val="1"/>
    </w:pPr>
    <w:rPr>
      <w:b/>
      <w:bCs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hd w:val="clear" w:color="auto" w:fill="E6E6E6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IntenseEmphasis">
    <w:name w:val="Intense Emphasis"/>
    <w:basedOn w:val="DefaultParagraphFont"/>
    <w:uiPriority w:val="21"/>
    <w:qFormat/>
    <w:rsid w:val="001E7253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76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43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43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43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3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436"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E15233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Mormede</dc:creator>
  <cp:lastModifiedBy>Sophie Mormede</cp:lastModifiedBy>
  <cp:revision>6</cp:revision>
  <cp:lastPrinted>2015-01-30T01:52:00Z</cp:lastPrinted>
  <dcterms:created xsi:type="dcterms:W3CDTF">2015-01-26T21:53:00Z</dcterms:created>
  <dcterms:modified xsi:type="dcterms:W3CDTF">2015-01-30T02:52:00Z</dcterms:modified>
  <dc:language>en-NZ</dc:language>
</cp:coreProperties>
</file>
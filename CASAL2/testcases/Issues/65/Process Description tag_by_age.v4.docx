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B637FF5" w14:textId="77777777" w:rsidR="0062369E" w:rsidRDefault="0062369E"/>
    <w:p w14:paraId="6330DC61" w14:textId="77777777" w:rsidR="0062369E" w:rsidRDefault="0062369E"/>
    <w:p w14:paraId="6483512C" w14:textId="77777777" w:rsidR="0062369E" w:rsidRDefault="0062369E"/>
    <w:p w14:paraId="1CCE0052" w14:textId="77777777" w:rsidR="0062369E" w:rsidRDefault="0062369E"/>
    <w:p w14:paraId="25EEFC84" w14:textId="77777777" w:rsidR="0062369E" w:rsidRDefault="0062369E"/>
    <w:p w14:paraId="5C5A2CAB" w14:textId="77777777" w:rsidR="0062369E" w:rsidRDefault="0062369E"/>
    <w:p w14:paraId="0A70785D" w14:textId="77777777" w:rsidR="0062369E" w:rsidRDefault="0062369E"/>
    <w:p w14:paraId="17C62BE7" w14:textId="77777777" w:rsidR="0062369E" w:rsidRDefault="00F261A7">
      <w:pPr>
        <w:jc w:val="center"/>
        <w:rPr>
          <w:sz w:val="96"/>
          <w:szCs w:val="96"/>
        </w:rPr>
      </w:pPr>
      <w:proofErr w:type="spellStart"/>
      <w:proofErr w:type="gramStart"/>
      <w:r>
        <w:rPr>
          <w:sz w:val="96"/>
          <w:szCs w:val="96"/>
        </w:rPr>
        <w:t>iSAM</w:t>
      </w:r>
      <w:proofErr w:type="spellEnd"/>
      <w:proofErr w:type="gramEnd"/>
    </w:p>
    <w:p w14:paraId="288F0586" w14:textId="77777777" w:rsidR="0062369E" w:rsidRDefault="00F261A7">
      <w:pPr>
        <w:jc w:val="center"/>
      </w:pPr>
      <w:r>
        <w:rPr>
          <w:sz w:val="72"/>
          <w:szCs w:val="72"/>
        </w:rPr>
        <w:t>Process Description:</w:t>
      </w:r>
    </w:p>
    <w:p w14:paraId="11D3BFE6" w14:textId="77777777" w:rsidR="0062369E" w:rsidRDefault="0062369E">
      <w:pPr>
        <w:jc w:val="center"/>
      </w:pPr>
    </w:p>
    <w:p w14:paraId="03758258" w14:textId="77777777" w:rsidR="0062369E" w:rsidRDefault="0062369E">
      <w:pPr>
        <w:jc w:val="center"/>
      </w:pPr>
    </w:p>
    <w:p w14:paraId="4E162EC1" w14:textId="77777777" w:rsidR="0062369E" w:rsidRDefault="0062369E">
      <w:pPr>
        <w:jc w:val="center"/>
      </w:pPr>
    </w:p>
    <w:p w14:paraId="440C7236" w14:textId="77777777" w:rsidR="0062369E" w:rsidRDefault="0062369E">
      <w:pPr>
        <w:jc w:val="center"/>
      </w:pPr>
    </w:p>
    <w:p w14:paraId="2C866220" w14:textId="77777777" w:rsidR="0062369E" w:rsidRDefault="0062369E">
      <w:pPr>
        <w:jc w:val="center"/>
      </w:pPr>
    </w:p>
    <w:p w14:paraId="3A6F3DAB" w14:textId="77777777" w:rsidR="0062369E" w:rsidRDefault="0062369E">
      <w:pPr>
        <w:jc w:val="center"/>
      </w:pPr>
    </w:p>
    <w:p w14:paraId="589D8D01" w14:textId="77777777" w:rsidR="0062369E" w:rsidRDefault="0062369E">
      <w:pPr>
        <w:jc w:val="center"/>
      </w:pPr>
    </w:p>
    <w:p w14:paraId="2F374EEF" w14:textId="77777777" w:rsidR="0062369E" w:rsidRDefault="00F261A7">
      <w:pPr>
        <w:jc w:val="center"/>
      </w:pPr>
      <w:proofErr w:type="spellStart"/>
      <w:r>
        <w:rPr>
          <w:sz w:val="48"/>
          <w:szCs w:val="48"/>
        </w:rPr>
        <w:t>Tag_by_age</w:t>
      </w:r>
      <w:proofErr w:type="spellEnd"/>
    </w:p>
    <w:p w14:paraId="77DBEC0E" w14:textId="77777777" w:rsidR="0062369E" w:rsidRDefault="0062369E">
      <w:pPr>
        <w:jc w:val="center"/>
      </w:pPr>
    </w:p>
    <w:p w14:paraId="4AFBCEFE" w14:textId="77777777" w:rsidR="0062369E" w:rsidRDefault="0062369E">
      <w:pPr>
        <w:jc w:val="center"/>
      </w:pPr>
    </w:p>
    <w:p w14:paraId="3940D47E" w14:textId="77777777" w:rsidR="0062369E" w:rsidRDefault="0062369E">
      <w:pPr>
        <w:jc w:val="center"/>
      </w:pPr>
    </w:p>
    <w:p w14:paraId="0724C709" w14:textId="77777777" w:rsidR="0062369E" w:rsidRDefault="0062369E">
      <w:pPr>
        <w:jc w:val="center"/>
      </w:pPr>
    </w:p>
    <w:p w14:paraId="28F44EE8" w14:textId="77777777" w:rsidR="0062369E" w:rsidRDefault="0062369E"/>
    <w:p w14:paraId="3F83DB52" w14:textId="77777777" w:rsidR="0062369E" w:rsidRDefault="0062369E"/>
    <w:p w14:paraId="4081A5BE" w14:textId="77777777" w:rsidR="0062369E" w:rsidRDefault="0062369E"/>
    <w:p w14:paraId="48C03267" w14:textId="77777777" w:rsidR="0062369E" w:rsidRDefault="0062369E"/>
    <w:p w14:paraId="105A8518" w14:textId="77777777" w:rsidR="0062369E" w:rsidRDefault="0062369E"/>
    <w:p w14:paraId="7BB09DDE" w14:textId="77777777" w:rsidR="0062369E" w:rsidRDefault="0062369E"/>
    <w:p w14:paraId="41A537AC" w14:textId="77777777" w:rsidR="0062369E" w:rsidRDefault="0062369E"/>
    <w:p w14:paraId="7A559C38" w14:textId="77777777" w:rsidR="0062369E" w:rsidRDefault="0062369E"/>
    <w:p w14:paraId="41570F46" w14:textId="77777777" w:rsidR="0062369E" w:rsidRDefault="0062369E"/>
    <w:p w14:paraId="43F1BEE1" w14:textId="77777777" w:rsidR="0062369E" w:rsidRDefault="0062369E"/>
    <w:p w14:paraId="2C349E66" w14:textId="77777777" w:rsidR="0062369E" w:rsidRDefault="0062369E"/>
    <w:p w14:paraId="79AD6EAA" w14:textId="77777777" w:rsidR="0062369E" w:rsidRDefault="0062369E"/>
    <w:p w14:paraId="0D7B7821" w14:textId="77777777" w:rsidR="0062369E" w:rsidRDefault="0062369E"/>
    <w:p w14:paraId="54BC53F1" w14:textId="77777777" w:rsidR="0062369E" w:rsidRDefault="0062369E"/>
    <w:p w14:paraId="57ED291A" w14:textId="77777777" w:rsidR="0062369E" w:rsidRDefault="0062369E"/>
    <w:p w14:paraId="404EC182" w14:textId="77777777" w:rsidR="0062369E" w:rsidRDefault="0062369E"/>
    <w:p w14:paraId="286263C2" w14:textId="77777777" w:rsidR="0062369E" w:rsidRDefault="0062369E"/>
    <w:p w14:paraId="6199C08C" w14:textId="77777777" w:rsidR="0062369E" w:rsidRDefault="0062369E"/>
    <w:p w14:paraId="627CA81A" w14:textId="77777777" w:rsidR="0062369E" w:rsidRDefault="0062369E"/>
    <w:p w14:paraId="6349E734" w14:textId="77777777" w:rsidR="0062369E" w:rsidRDefault="0062369E"/>
    <w:p w14:paraId="2537961A" w14:textId="77777777" w:rsidR="0062369E" w:rsidRDefault="0062369E"/>
    <w:p w14:paraId="60861F9C" w14:textId="77777777" w:rsidR="0062369E" w:rsidRDefault="0062369E"/>
    <w:p w14:paraId="14779E68" w14:textId="77777777" w:rsidR="0062369E" w:rsidRDefault="00F261A7">
      <w:pPr>
        <w:rPr>
          <w:sz w:val="16"/>
          <w:szCs w:val="16"/>
        </w:rPr>
      </w:pPr>
      <w:r>
        <w:rPr>
          <w:sz w:val="16"/>
          <w:szCs w:val="16"/>
        </w:rPr>
        <w:t>Author:</w:t>
      </w:r>
    </w:p>
    <w:p w14:paraId="4C04C37D" w14:textId="77777777" w:rsidR="0062369E" w:rsidRDefault="00F261A7">
      <w:pPr>
        <w:rPr>
          <w:i/>
          <w:iCs/>
          <w:sz w:val="16"/>
          <w:szCs w:val="16"/>
        </w:rPr>
      </w:pPr>
      <w:r>
        <w:rPr>
          <w:i/>
          <w:iCs/>
          <w:sz w:val="16"/>
          <w:szCs w:val="16"/>
        </w:rPr>
        <w:t>Scott Rasmussen</w:t>
      </w:r>
    </w:p>
    <w:p w14:paraId="6DCC65BA" w14:textId="77777777" w:rsidR="0062369E" w:rsidRDefault="00F261A7">
      <w:pPr>
        <w:rPr>
          <w:i/>
          <w:iCs/>
          <w:sz w:val="16"/>
          <w:szCs w:val="16"/>
        </w:rPr>
      </w:pPr>
      <w:proofErr w:type="spellStart"/>
      <w:r>
        <w:rPr>
          <w:i/>
          <w:iCs/>
          <w:sz w:val="16"/>
          <w:szCs w:val="16"/>
        </w:rPr>
        <w:t>Zaita</w:t>
      </w:r>
      <w:proofErr w:type="spellEnd"/>
    </w:p>
    <w:p w14:paraId="5567902C" w14:textId="77777777" w:rsidR="0062369E" w:rsidRDefault="00F261A7">
      <w:pPr>
        <w:rPr>
          <w:i/>
          <w:iCs/>
          <w:sz w:val="16"/>
          <w:szCs w:val="16"/>
        </w:rPr>
      </w:pPr>
      <w:r>
        <w:rPr>
          <w:i/>
          <w:iCs/>
          <w:sz w:val="16"/>
          <w:szCs w:val="16"/>
        </w:rPr>
        <w:t>scott.rasmussen@zaita.com</w:t>
      </w:r>
      <w:r>
        <w:br w:type="page"/>
      </w:r>
    </w:p>
    <w:p w14:paraId="0112CEB7" w14:textId="77777777" w:rsidR="0062369E" w:rsidRDefault="00F261A7">
      <w:pPr>
        <w:pStyle w:val="Heading1"/>
        <w:numPr>
          <w:ilvl w:val="0"/>
          <w:numId w:val="2"/>
        </w:numPr>
        <w:rPr>
          <w:sz w:val="32"/>
        </w:rPr>
      </w:pPr>
      <w:bookmarkStart w:id="0" w:name="__RefHeading__106_571873561"/>
      <w:bookmarkEnd w:id="0"/>
      <w:r>
        <w:lastRenderedPageBreak/>
        <w:t>Process Overview</w:t>
      </w:r>
      <w:r>
        <w:tab/>
      </w:r>
    </w:p>
    <w:p w14:paraId="4990F714" w14:textId="77777777" w:rsidR="0062369E" w:rsidRDefault="00F261A7">
      <w:pPr>
        <w:pStyle w:val="TextBody"/>
        <w:rPr>
          <w:color w:val="FF0000"/>
        </w:rPr>
      </w:pPr>
      <w:r>
        <w:rPr>
          <w:color w:val="FF0000"/>
        </w:rPr>
        <w:t xml:space="preserve">What is the point of this process? What does it offer </w:t>
      </w:r>
      <w:proofErr w:type="gramStart"/>
      <w:r>
        <w:rPr>
          <w:color w:val="FF0000"/>
        </w:rPr>
        <w:t>the that</w:t>
      </w:r>
      <w:proofErr w:type="gramEnd"/>
      <w:r>
        <w:rPr>
          <w:color w:val="FF0000"/>
        </w:rPr>
        <w:t xml:space="preserve"> the other processes don't?</w:t>
      </w:r>
    </w:p>
    <w:p w14:paraId="5963A7BC" w14:textId="77777777" w:rsidR="0062369E" w:rsidRDefault="0062369E">
      <w:pPr>
        <w:pStyle w:val="TextBody"/>
      </w:pPr>
    </w:p>
    <w:p w14:paraId="5F26CB0F" w14:textId="77777777" w:rsidR="0062369E" w:rsidRDefault="00F261A7">
      <w:pPr>
        <w:pStyle w:val="TextBody"/>
      </w:pPr>
      <w:r>
        <w:t>This process</w:t>
      </w:r>
      <w:r>
        <w:t xml:space="preserve"> is based on the </w:t>
      </w:r>
      <w:proofErr w:type="spellStart"/>
      <w:r>
        <w:t>transition_by_age</w:t>
      </w:r>
      <w:proofErr w:type="spellEnd"/>
      <w:r>
        <w:t xml:space="preserve"> process, whereby fish are moved from untagged categories to categories representing tag cohorts. Added functionalities compared with the </w:t>
      </w:r>
      <w:proofErr w:type="spellStart"/>
      <w:r>
        <w:t>transition_by_age</w:t>
      </w:r>
      <w:proofErr w:type="spellEnd"/>
      <w:r>
        <w:t xml:space="preserve"> process are the options to set initial mortality and tag loss rate</w:t>
      </w:r>
      <w:r>
        <w:t>s through time. Ongoing mortality of tagged fish due to the tagging event can be achieved through a mortality rate process, but beware of setting the time steps.</w:t>
      </w:r>
    </w:p>
    <w:p w14:paraId="6E48F0A3" w14:textId="77777777" w:rsidR="0062369E" w:rsidRDefault="0062369E">
      <w:pPr>
        <w:pStyle w:val="TextBody"/>
      </w:pPr>
    </w:p>
    <w:p w14:paraId="7F449685" w14:textId="77777777" w:rsidR="0062369E" w:rsidRDefault="00F261A7">
      <w:pPr>
        <w:pStyle w:val="Heading1"/>
        <w:numPr>
          <w:ilvl w:val="0"/>
          <w:numId w:val="2"/>
        </w:numPr>
        <w:rPr>
          <w:sz w:val="32"/>
        </w:rPr>
      </w:pPr>
      <w:bookmarkStart w:id="1" w:name="__RefHeading__108_571873561"/>
      <w:bookmarkEnd w:id="1"/>
      <w:r>
        <w:t>Example Configuration File Syntax</w:t>
      </w:r>
    </w:p>
    <w:p w14:paraId="054F6F85" w14:textId="77777777" w:rsidR="0062369E" w:rsidRDefault="00F261A7">
      <w:pPr>
        <w:pStyle w:val="TextBody"/>
        <w:rPr>
          <w:color w:val="FF0000"/>
        </w:rPr>
      </w:pPr>
      <w:r>
        <w:rPr>
          <w:color w:val="FF0000"/>
        </w:rPr>
        <w:t>Please put in a list of all parameters you expect to be abl</w:t>
      </w:r>
      <w:r>
        <w:rPr>
          <w:color w:val="FF0000"/>
        </w:rPr>
        <w:t>e to use in the configuration file, including the type of parameter, is it a list or single value, is it optional or have a default value etc. The more information here the better.</w:t>
      </w:r>
    </w:p>
    <w:p w14:paraId="5375F6E4" w14:textId="77777777" w:rsidR="0062369E" w:rsidRDefault="00F261A7">
      <w:pPr>
        <w:pStyle w:val="TextBody"/>
        <w:rPr>
          <w:color w:val="FF0000"/>
        </w:rPr>
      </w:pPr>
      <w:r>
        <w:rPr>
          <w:color w:val="FF0000"/>
        </w:rPr>
        <w:t xml:space="preserve">Even adding a description is helpful as this is automatically picked up by </w:t>
      </w:r>
      <w:r>
        <w:rPr>
          <w:color w:val="FF0000"/>
        </w:rPr>
        <w:t>the documentation generator and put in to the manual.</w:t>
      </w:r>
    </w:p>
    <w:p w14:paraId="6F8D5DCB" w14:textId="77777777" w:rsidR="0062369E" w:rsidRDefault="00F261A7">
      <w:pPr>
        <w:pStyle w:val="TextBody"/>
        <w:spacing w:before="240"/>
      </w:pPr>
      <w:r>
        <w:t>@process &lt;</w:t>
      </w:r>
      <w:proofErr w:type="gramStart"/>
      <w:r>
        <w:t>label ;</w:t>
      </w:r>
      <w:proofErr w:type="gramEnd"/>
      <w:r>
        <w:t xml:space="preserve"> string&gt;</w:t>
      </w:r>
      <w:r>
        <w:br/>
        <w:t xml:space="preserve">type </w:t>
      </w:r>
      <w:proofErr w:type="spellStart"/>
      <w:r>
        <w:t>tag_by_age</w:t>
      </w:r>
      <w:proofErr w:type="spellEnd"/>
    </w:p>
    <w:p w14:paraId="1D543434" w14:textId="77777777" w:rsidR="0062369E" w:rsidRDefault="00F261A7">
      <w:pPr>
        <w:spacing w:before="240"/>
      </w:pPr>
      <w:proofErr w:type="gramStart"/>
      <w:r>
        <w:t>years</w:t>
      </w:r>
      <w:proofErr w:type="gramEnd"/>
      <w:r>
        <w:t xml:space="preserve"> Define the years where the category transition is applied, with the option of following single cohorts or having multiple tagging events together.</w:t>
      </w:r>
      <w:r>
        <w:br/>
        <w:t xml:space="preserve">Type: </w:t>
      </w:r>
      <w:r>
        <w:t>Vector of integers or integer range</w:t>
      </w:r>
      <w:r>
        <w:br/>
        <w:t>Default: No default</w:t>
      </w:r>
      <w:r>
        <w:br/>
        <w:t>Value: Valid model years</w:t>
      </w:r>
    </w:p>
    <w:p w14:paraId="42636151" w14:textId="77777777" w:rsidR="0062369E" w:rsidRDefault="00F261A7">
      <w:pPr>
        <w:spacing w:before="240"/>
      </w:pPr>
      <w:proofErr w:type="gramStart"/>
      <w:r>
        <w:t>from</w:t>
      </w:r>
      <w:proofErr w:type="gramEnd"/>
      <w:r>
        <w:t xml:space="preserve"> Define the categories that are the source of the transition process</w:t>
      </w:r>
      <w:r>
        <w:br/>
        <w:t>Type: String vector</w:t>
      </w:r>
      <w:r>
        <w:br/>
        <w:t>Default: No default</w:t>
      </w:r>
      <w:r>
        <w:br/>
        <w:t>Value: A valid list of categories from @</w:t>
      </w:r>
      <w:proofErr w:type="spellStart"/>
      <w:r>
        <w:t>model.categories</w:t>
      </w:r>
      <w:proofErr w:type="spellEnd"/>
    </w:p>
    <w:p w14:paraId="799943A1" w14:textId="77777777" w:rsidR="0062369E" w:rsidRDefault="00F261A7">
      <w:pPr>
        <w:spacing w:before="240"/>
      </w:pPr>
      <w:bookmarkStart w:id="2" w:name="__DdeLink__387_1637455849"/>
      <w:proofErr w:type="gramStart"/>
      <w:r>
        <w:t>selec</w:t>
      </w:r>
      <w:r>
        <w:t>tivities</w:t>
      </w:r>
      <w:proofErr w:type="gramEnd"/>
      <w:r>
        <w:t xml:space="preserve"> Define the selectivities applied to the source categories, will determine the proportion of each of the categories to move</w:t>
      </w:r>
      <w:bookmarkEnd w:id="2"/>
      <w:r>
        <w:br/>
        <w:t>Type: String vector, of length from</w:t>
      </w:r>
      <w:r>
        <w:br/>
        <w:t>Default: No default</w:t>
      </w:r>
      <w:r>
        <w:br/>
        <w:t>Value: A valid list of selectivity labels defined by @selectivity</w:t>
      </w:r>
    </w:p>
    <w:p w14:paraId="07C46437" w14:textId="77777777" w:rsidR="0062369E" w:rsidRDefault="00F261A7">
      <w:pPr>
        <w:spacing w:before="240"/>
      </w:pPr>
      <w:proofErr w:type="gramStart"/>
      <w:r>
        <w:t>to</w:t>
      </w:r>
      <w:proofErr w:type="gramEnd"/>
      <w:r>
        <w:t xml:space="preserve"> Define the categories that are the sink of the transition process (the tagged categories)</w:t>
      </w:r>
      <w:r>
        <w:br/>
        <w:t>Type: String vector, of length from</w:t>
      </w:r>
      <w:r>
        <w:br/>
        <w:t>Default: No default</w:t>
      </w:r>
      <w:r>
        <w:br/>
        <w:t>Value: A valid list of categories from @</w:t>
      </w:r>
      <w:proofErr w:type="spellStart"/>
      <w:r>
        <w:t>model.categories</w:t>
      </w:r>
      <w:proofErr w:type="spellEnd"/>
    </w:p>
    <w:p w14:paraId="144534AD" w14:textId="77777777" w:rsidR="0062369E" w:rsidRDefault="00F261A7">
      <w:pPr>
        <w:spacing w:before="240"/>
      </w:pPr>
      <w:proofErr w:type="spellStart"/>
      <w:r>
        <w:lastRenderedPageBreak/>
        <w:t>U_max</w:t>
      </w:r>
      <w:proofErr w:type="spellEnd"/>
      <w:r>
        <w:t xml:space="preserve"> Define the maximum proportion of individuals t</w:t>
      </w:r>
      <w:r>
        <w:t>hat can be moved</w:t>
      </w:r>
      <w:r>
        <w:br/>
        <w:t>Type: Constant</w:t>
      </w:r>
      <w:r>
        <w:br/>
        <w:t>Default: 0.99</w:t>
      </w:r>
      <w:r>
        <w:br/>
        <w:t>Value: Must be &gt; 0 and &lt; 1</w:t>
      </w:r>
    </w:p>
    <w:p w14:paraId="3E028825" w14:textId="77777777" w:rsidR="0062369E" w:rsidRDefault="00F261A7">
      <w:pPr>
        <w:spacing w:before="240"/>
      </w:pPr>
      <w:proofErr w:type="gramStart"/>
      <w:r>
        <w:t>penalty</w:t>
      </w:r>
      <w:proofErr w:type="gramEnd"/>
      <w:r>
        <w:t xml:space="preserve"> Define the penalty to encourage models parameter values away from those which result in not enough individuals to move</w:t>
      </w:r>
      <w:r>
        <w:br/>
        <w:t>Type: String</w:t>
      </w:r>
      <w:r>
        <w:br/>
        <w:t>Default: No default</w:t>
      </w:r>
      <w:r>
        <w:br/>
        <w:t>Value: Valid penalty la</w:t>
      </w:r>
      <w:r>
        <w:t xml:space="preserve">bel defined by @penalty </w:t>
      </w:r>
    </w:p>
    <w:p w14:paraId="022DCF3C" w14:textId="77777777" w:rsidR="0062369E" w:rsidRDefault="00F261A7">
      <w:pPr>
        <w:spacing w:before="240"/>
      </w:pPr>
      <w:proofErr w:type="spellStart"/>
      <w:proofErr w:type="gramStart"/>
      <w:r>
        <w:t>min_age</w:t>
      </w:r>
      <w:proofErr w:type="spellEnd"/>
      <w:proofErr w:type="gramEnd"/>
      <w:r>
        <w:t xml:space="preserve"> Define the minimum age for the process</w:t>
      </w:r>
      <w:r>
        <w:br/>
        <w:t>Type: Integer</w:t>
      </w:r>
      <w:r>
        <w:br/>
        <w:t>Default: No default</w:t>
      </w:r>
      <w:r>
        <w:br/>
        <w:t>Value: A valid age in the range @</w:t>
      </w:r>
      <w:proofErr w:type="spellStart"/>
      <w:r>
        <w:t>model.min</w:t>
      </w:r>
      <w:proofErr w:type="spellEnd"/>
      <w:r>
        <w:t xml:space="preserve"> age and @</w:t>
      </w:r>
      <w:proofErr w:type="spellStart"/>
      <w:r>
        <w:t>model.max</w:t>
      </w:r>
      <w:proofErr w:type="spellEnd"/>
      <w:r>
        <w:t xml:space="preserve"> age</w:t>
      </w:r>
    </w:p>
    <w:p w14:paraId="3273D177" w14:textId="77777777" w:rsidR="0062369E" w:rsidRDefault="00F261A7">
      <w:pPr>
        <w:spacing w:before="240"/>
      </w:pPr>
      <w:proofErr w:type="spellStart"/>
      <w:proofErr w:type="gramStart"/>
      <w:r>
        <w:t>max_age</w:t>
      </w:r>
      <w:proofErr w:type="spellEnd"/>
      <w:proofErr w:type="gramEnd"/>
      <w:r>
        <w:t xml:space="preserve"> Define the maximum age for the process</w:t>
      </w:r>
      <w:r>
        <w:br/>
        <w:t>Type: Integer</w:t>
      </w:r>
      <w:r>
        <w:br/>
        <w:t>Default: No default</w:t>
      </w:r>
      <w:r>
        <w:br/>
        <w:t>Val</w:t>
      </w:r>
      <w:r>
        <w:t>ue: A valid age in the range @</w:t>
      </w:r>
      <w:proofErr w:type="spellStart"/>
      <w:r>
        <w:t>model.min</w:t>
      </w:r>
      <w:proofErr w:type="spellEnd"/>
      <w:r>
        <w:t xml:space="preserve"> age and @</w:t>
      </w:r>
      <w:proofErr w:type="spellStart"/>
      <w:r>
        <w:t>model.max</w:t>
      </w:r>
      <w:proofErr w:type="spellEnd"/>
      <w:r>
        <w:t xml:space="preserve"> age</w:t>
      </w:r>
    </w:p>
    <w:p w14:paraId="2037A391" w14:textId="77777777" w:rsidR="0062369E" w:rsidRDefault="00F261A7">
      <w:pPr>
        <w:spacing w:before="240"/>
      </w:pPr>
      <w:proofErr w:type="gramStart"/>
      <w:r>
        <w:t>n</w:t>
      </w:r>
      <w:proofErr w:type="gramEnd"/>
      <w:r>
        <w:t xml:space="preserve"> Define the number of individuals to move in each year for all age classes combined</w:t>
      </w:r>
      <w:r>
        <w:br/>
        <w:t>Type: Estimable vector, of length years</w:t>
      </w:r>
      <w:r>
        <w:br/>
        <w:t xml:space="preserve">Default: No default, only required if table is proportions </w:t>
      </w:r>
      <w:r>
        <w:rPr>
          <w:shd w:val="clear" w:color="auto" w:fill="FFFF00"/>
        </w:rPr>
        <w:t xml:space="preserve">{note it </w:t>
      </w:r>
      <w:r>
        <w:rPr>
          <w:shd w:val="clear" w:color="auto" w:fill="FFFF00"/>
        </w:rPr>
        <w:t>should error out if table is numbers and there is a n given}</w:t>
      </w:r>
      <w:r>
        <w:br/>
        <w:t>Value: A vector of values giving the numbers in each year</w:t>
      </w:r>
    </w:p>
    <w:p w14:paraId="118ABA49" w14:textId="77777777" w:rsidR="0062369E" w:rsidRDefault="00F261A7">
      <w:pPr>
        <w:spacing w:before="240"/>
      </w:pPr>
      <w:proofErr w:type="spellStart"/>
      <w:proofErr w:type="gramStart"/>
      <w:r>
        <w:t>plus_group</w:t>
      </w:r>
      <w:proofErr w:type="spellEnd"/>
      <w:proofErr w:type="gramEnd"/>
      <w:r>
        <w:t xml:space="preserve"> Use age plus group</w:t>
      </w:r>
      <w:r>
        <w:br/>
        <w:t>Type: bool</w:t>
      </w:r>
      <w:r>
        <w:br/>
        <w:t>Default: true</w:t>
      </w:r>
    </w:p>
    <w:p w14:paraId="1219365F" w14:textId="77777777" w:rsidR="0062369E" w:rsidRDefault="00F261A7">
      <w:pPr>
        <w:spacing w:before="240"/>
      </w:pPr>
      <w:proofErr w:type="spellStart"/>
      <w:proofErr w:type="gramStart"/>
      <w:r>
        <w:t>minus_group</w:t>
      </w:r>
      <w:proofErr w:type="spellEnd"/>
      <w:proofErr w:type="gramEnd"/>
      <w:r>
        <w:t xml:space="preserve"> Use age minus group</w:t>
      </w:r>
      <w:r>
        <w:br/>
        <w:t>Type: bool</w:t>
      </w:r>
      <w:r>
        <w:br/>
        <w:t>Default: true</w:t>
      </w:r>
    </w:p>
    <w:p w14:paraId="6C47A8A9" w14:textId="77777777" w:rsidR="0062369E" w:rsidRDefault="00F261A7">
      <w:pPr>
        <w:spacing w:before="240"/>
      </w:pPr>
      <w:r>
        <w:t>Table: Define the start o</w:t>
      </w:r>
      <w:r>
        <w:t>f the table of values and the type of table provided</w:t>
      </w:r>
      <w:r>
        <w:br/>
        <w:t>Type: string, of value “numbers” or “proportions”</w:t>
      </w:r>
      <w:r>
        <w:br/>
        <w:t>Default: No default</w:t>
      </w:r>
      <w:r>
        <w:br/>
        <w:t>Value: If numbers, the table will contain numbers at age to be moved, otherwise it will contain proportions at age.</w:t>
      </w:r>
    </w:p>
    <w:p w14:paraId="141E468C" w14:textId="77777777" w:rsidR="0062369E" w:rsidRDefault="00F261A7">
      <w:pPr>
        <w:spacing w:before="240"/>
      </w:pPr>
      <w:r>
        <w:t>[</w:t>
      </w:r>
      <w:proofErr w:type="gramStart"/>
      <w:r>
        <w:t>label</w:t>
      </w:r>
      <w:proofErr w:type="gramEnd"/>
      <w:r>
        <w:t>] Define th</w:t>
      </w:r>
      <w:r>
        <w:t>e following data as the number or proportion of individuals to move in each age class for the year specified by the label</w:t>
      </w:r>
      <w:r>
        <w:br/>
        <w:t xml:space="preserve">Type: Estimable vectors, of length </w:t>
      </w:r>
      <w:proofErr w:type="spellStart"/>
      <w:r>
        <w:t>max_age</w:t>
      </w:r>
      <w:proofErr w:type="spellEnd"/>
      <w:r>
        <w:t xml:space="preserve"> – </w:t>
      </w:r>
      <w:proofErr w:type="spellStart"/>
      <w:r>
        <w:t>min_age</w:t>
      </w:r>
      <w:proofErr w:type="spellEnd"/>
      <w:r>
        <w:t xml:space="preserve"> +1</w:t>
      </w:r>
      <w:r>
        <w:br/>
        <w:t>Default: No default</w:t>
      </w:r>
      <w:r>
        <w:br/>
        <w:t>Value: The label is a valid value from years. It is follow</w:t>
      </w:r>
      <w:r>
        <w:t>ed by a vector of values giving the numbers or proportions in each age class. This subcommand is repeated for each unique year value. There needs to be one label per value of years. If table type is proportions, then the sum of proportions in each line nee</w:t>
      </w:r>
      <w:r>
        <w:t>ds to equal one.</w:t>
      </w:r>
    </w:p>
    <w:p w14:paraId="688512BE" w14:textId="77777777" w:rsidR="0062369E" w:rsidRDefault="00F261A7">
      <w:pPr>
        <w:spacing w:before="240"/>
      </w:pPr>
      <w:proofErr w:type="spellStart"/>
      <w:r>
        <w:lastRenderedPageBreak/>
        <w:t>end_table</w:t>
      </w:r>
      <w:proofErr w:type="spellEnd"/>
      <w:r>
        <w:t>: Defines the end of the table, with no value associated with it.</w:t>
      </w:r>
    </w:p>
    <w:p w14:paraId="542CF178" w14:textId="77777777" w:rsidR="0062369E" w:rsidRDefault="0062369E"/>
    <w:p w14:paraId="5B385864" w14:textId="77777777" w:rsidR="0062369E" w:rsidRDefault="00F261A7">
      <w:proofErr w:type="spellStart"/>
      <w:proofErr w:type="gramStart"/>
      <w:r>
        <w:t>initial_mortality</w:t>
      </w:r>
      <w:proofErr w:type="spellEnd"/>
      <w:proofErr w:type="gramEnd"/>
      <w:r>
        <w:t xml:space="preserve"> Define the mortality rate as a proportion (not an M) to be applied immediately after the transition, not part of the mortality block.</w:t>
      </w:r>
    </w:p>
    <w:p w14:paraId="1BA3DF54" w14:textId="77777777" w:rsidR="0062369E" w:rsidRDefault="00F261A7">
      <w:r>
        <w:t>Type: Estim</w:t>
      </w:r>
      <w:r>
        <w:t xml:space="preserve">able, of length one or of length </w:t>
      </w:r>
      <w:r>
        <w:rPr>
          <w:i/>
        </w:rPr>
        <w:t>from</w:t>
      </w:r>
      <w:r>
        <w:t xml:space="preserve"> </w:t>
      </w:r>
    </w:p>
    <w:p w14:paraId="78BB5BAD" w14:textId="77777777" w:rsidR="0062369E" w:rsidRDefault="00F261A7">
      <w:r>
        <w:t>Default: No default</w:t>
      </w:r>
    </w:p>
    <w:p w14:paraId="46B8E499" w14:textId="77777777" w:rsidR="0062369E" w:rsidRDefault="00F261A7">
      <w:r>
        <w:t>Value: A positive real number applied to all categories, or a vector of positive real numbers with one value per transition category</w:t>
      </w:r>
    </w:p>
    <w:p w14:paraId="3E269906" w14:textId="77777777" w:rsidR="0062369E" w:rsidRDefault="0062369E">
      <w:pPr>
        <w:rPr>
          <w:shd w:val="clear" w:color="auto" w:fill="FF0000"/>
        </w:rPr>
      </w:pPr>
    </w:p>
    <w:p w14:paraId="69C9540B" w14:textId="77777777" w:rsidR="0062369E" w:rsidRDefault="00F261A7">
      <w:pPr>
        <w:rPr>
          <w:shd w:val="clear" w:color="auto" w:fill="00FFFF"/>
        </w:rPr>
      </w:pPr>
      <w:commentRangeStart w:id="3"/>
      <w:proofErr w:type="spellStart"/>
      <w:proofErr w:type="gramStart"/>
      <w:r>
        <w:rPr>
          <w:shd w:val="clear" w:color="auto" w:fill="00FFFF"/>
        </w:rPr>
        <w:t>initial_mortality_selectivity</w:t>
      </w:r>
      <w:proofErr w:type="spellEnd"/>
      <w:proofErr w:type="gramEnd"/>
      <w:r>
        <w:rPr>
          <w:shd w:val="clear" w:color="auto" w:fill="00FFFF"/>
        </w:rPr>
        <w:t xml:space="preserve"> Define the age selectivity to be applied to the mortality rate </w:t>
      </w:r>
    </w:p>
    <w:p w14:paraId="6BAA142B" w14:textId="77777777" w:rsidR="0062369E" w:rsidRDefault="00F261A7">
      <w:pPr>
        <w:rPr>
          <w:shd w:val="clear" w:color="auto" w:fill="00FFFF"/>
        </w:rPr>
      </w:pPr>
      <w:r>
        <w:rPr>
          <w:shd w:val="clear" w:color="auto" w:fill="00FFFF"/>
        </w:rPr>
        <w:t>Type: Estimable</w:t>
      </w:r>
      <w:r>
        <w:t xml:space="preserve">, of length </w:t>
      </w:r>
      <w:proofErr w:type="spellStart"/>
      <w:r>
        <w:rPr>
          <w:i/>
        </w:rPr>
        <w:t>initial_mortality</w:t>
      </w:r>
      <w:proofErr w:type="spellEnd"/>
    </w:p>
    <w:p w14:paraId="76D49E38" w14:textId="77777777" w:rsidR="0062369E" w:rsidRDefault="00F261A7">
      <w:pPr>
        <w:rPr>
          <w:shd w:val="clear" w:color="auto" w:fill="00FFFF"/>
        </w:rPr>
      </w:pPr>
      <w:r>
        <w:rPr>
          <w:shd w:val="clear" w:color="auto" w:fill="00FFFF"/>
        </w:rPr>
        <w:t>Default: None (i.e., selectivity one)</w:t>
      </w:r>
    </w:p>
    <w:p w14:paraId="55C6BA10" w14:textId="77777777" w:rsidR="0062369E" w:rsidRDefault="00F261A7">
      <w:r>
        <w:rPr>
          <w:shd w:val="clear" w:color="auto" w:fill="00FFFF"/>
        </w:rPr>
        <w:t xml:space="preserve">Value: </w:t>
      </w:r>
      <w:r>
        <w:t xml:space="preserve">A function applied to all categories, or a vector of functions with one </w:t>
      </w:r>
      <w:r>
        <w:t>value per transition category with labels defined by</w:t>
      </w:r>
      <w:r>
        <w:rPr>
          <w:shd w:val="clear" w:color="auto" w:fill="00FFFF"/>
        </w:rPr>
        <w:t xml:space="preserve"> @selectivity (I don’t think as a function is implemented yet)</w:t>
      </w:r>
      <w:commentRangeEnd w:id="3"/>
      <w:r>
        <w:commentReference w:id="3"/>
      </w:r>
      <w:r>
        <w:t>, to pro-rata the total mortality between ages</w:t>
      </w:r>
    </w:p>
    <w:p w14:paraId="43DCCB0F" w14:textId="77777777" w:rsidR="0062369E" w:rsidRDefault="00F261A7">
      <w:pPr>
        <w:spacing w:before="240"/>
      </w:pPr>
      <w:proofErr w:type="spellStart"/>
      <w:r>
        <w:t>loss_rate</w:t>
      </w:r>
      <w:proofErr w:type="spellEnd"/>
      <w:r>
        <w:t>: Defines the rate of tag loss, i.e. of fish to be annually transitioned back (from</w:t>
      </w:r>
      <w:r>
        <w:t xml:space="preserve"> </w:t>
      </w:r>
      <w:proofErr w:type="gramStart"/>
      <w:r>
        <w:t xml:space="preserve">the </w:t>
      </w:r>
      <w:proofErr w:type="spellStart"/>
      <w:r>
        <w:rPr>
          <w:i/>
        </w:rPr>
        <w:t>to</w:t>
      </w:r>
      <w:proofErr w:type="spellEnd"/>
      <w:proofErr w:type="gramEnd"/>
      <w:r>
        <w:t xml:space="preserve"> categories to the </w:t>
      </w:r>
      <w:r>
        <w:rPr>
          <w:i/>
        </w:rPr>
        <w:t>from</w:t>
      </w:r>
      <w:r>
        <w:t xml:space="preserve"> categories), starting from the years the fish are tagged only</w:t>
      </w:r>
      <w:r>
        <w:br/>
        <w:t xml:space="preserve">Type: Estimable real number or vector of real numbers of length </w:t>
      </w:r>
      <w:r>
        <w:rPr>
          <w:i/>
        </w:rPr>
        <w:t>from</w:t>
      </w:r>
      <w:r>
        <w:br/>
        <w:t>Default: 0</w:t>
      </w:r>
      <w:r>
        <w:br/>
        <w:t xml:space="preserve">Value: Must be &gt;= 0 and &lt;= 1. </w:t>
      </w:r>
      <w:commentRangeStart w:id="4"/>
      <w:r>
        <w:t>If a vector, each will be applied to each category to</w:t>
      </w:r>
      <w:r>
        <w:t xml:space="preserve"> be transitioned</w:t>
      </w:r>
      <w:commentRangeEnd w:id="4"/>
      <w:r>
        <w:commentReference w:id="4"/>
      </w:r>
    </w:p>
    <w:p w14:paraId="0866D0B9" w14:textId="77777777" w:rsidR="0062369E" w:rsidRDefault="0062369E"/>
    <w:p w14:paraId="6B620D9D" w14:textId="77777777" w:rsidR="0062369E" w:rsidRDefault="00F261A7">
      <w:pPr>
        <w:rPr>
          <w:shd w:val="clear" w:color="auto" w:fill="00FFFF"/>
        </w:rPr>
      </w:pPr>
      <w:proofErr w:type="spellStart"/>
      <w:proofErr w:type="gramStart"/>
      <w:r>
        <w:rPr>
          <w:shd w:val="clear" w:color="auto" w:fill="00FFFF"/>
        </w:rPr>
        <w:t>loss_rate</w:t>
      </w:r>
      <w:commentRangeStart w:id="5"/>
      <w:r>
        <w:rPr>
          <w:shd w:val="clear" w:color="auto" w:fill="00FFFF"/>
        </w:rPr>
        <w:t>_selectivity</w:t>
      </w:r>
      <w:proofErr w:type="spellEnd"/>
      <w:proofErr w:type="gramEnd"/>
      <w:r>
        <w:rPr>
          <w:shd w:val="clear" w:color="auto" w:fill="00FFFF"/>
        </w:rPr>
        <w:t xml:space="preserve"> Define the age selectivity to be applied to the loss rate </w:t>
      </w:r>
    </w:p>
    <w:p w14:paraId="2BB13A05" w14:textId="77777777" w:rsidR="0062369E" w:rsidRDefault="00F261A7">
      <w:pPr>
        <w:rPr>
          <w:shd w:val="clear" w:color="auto" w:fill="00FFFF"/>
        </w:rPr>
      </w:pPr>
      <w:r>
        <w:rPr>
          <w:shd w:val="clear" w:color="auto" w:fill="00FFFF"/>
        </w:rPr>
        <w:t>Type: Estimable</w:t>
      </w:r>
      <w:r>
        <w:t xml:space="preserve">, of length </w:t>
      </w:r>
      <w:proofErr w:type="spellStart"/>
      <w:r>
        <w:rPr>
          <w:i/>
        </w:rPr>
        <w:t>loss_rate</w:t>
      </w:r>
      <w:proofErr w:type="spellEnd"/>
    </w:p>
    <w:p w14:paraId="490BA091" w14:textId="77777777" w:rsidR="0062369E" w:rsidRDefault="00F261A7">
      <w:pPr>
        <w:rPr>
          <w:shd w:val="clear" w:color="auto" w:fill="00FFFF"/>
        </w:rPr>
      </w:pPr>
      <w:r>
        <w:rPr>
          <w:shd w:val="clear" w:color="auto" w:fill="00FFFF"/>
        </w:rPr>
        <w:t>Default: None (i.e., selectivity one)</w:t>
      </w:r>
    </w:p>
    <w:p w14:paraId="5E1BB0D8" w14:textId="77777777" w:rsidR="0062369E" w:rsidRDefault="00F261A7">
      <w:r>
        <w:rPr>
          <w:shd w:val="clear" w:color="auto" w:fill="00FFFF"/>
        </w:rPr>
        <w:t xml:space="preserve">Value: </w:t>
      </w:r>
      <w:r>
        <w:t xml:space="preserve">A function applied to all categories, or a vector of functions with one </w:t>
      </w:r>
      <w:r>
        <w:t>value per transition category</w:t>
      </w:r>
      <w:r>
        <w:rPr>
          <w:shd w:val="clear" w:color="auto" w:fill="00FFFF"/>
        </w:rPr>
        <w:t xml:space="preserve"> with labels defined by @selectivity (I don’t think as a function is implemented yet)</w:t>
      </w:r>
      <w:commentRangeEnd w:id="5"/>
      <w:r>
        <w:commentReference w:id="5"/>
      </w:r>
      <w:r>
        <w:t>, to pro-rata the total loss rate between ages</w:t>
      </w:r>
    </w:p>
    <w:p w14:paraId="675C23F6" w14:textId="77777777" w:rsidR="0062369E" w:rsidRDefault="0062369E">
      <w:pPr>
        <w:pStyle w:val="TextBody"/>
      </w:pPr>
    </w:p>
    <w:p w14:paraId="54DC77DF" w14:textId="77777777" w:rsidR="0062369E" w:rsidRDefault="00F261A7">
      <w:pPr>
        <w:pStyle w:val="Heading1"/>
        <w:numPr>
          <w:ilvl w:val="0"/>
          <w:numId w:val="2"/>
        </w:numPr>
        <w:rPr>
          <w:sz w:val="32"/>
        </w:rPr>
      </w:pPr>
      <w:bookmarkStart w:id="6" w:name="__RefHeading__138_571873561"/>
      <w:bookmarkEnd w:id="6"/>
      <w:r>
        <w:t>Step-by-step</w:t>
      </w:r>
      <w:r>
        <w:tab/>
      </w:r>
    </w:p>
    <w:p w14:paraId="28EF883F" w14:textId="77777777" w:rsidR="0062369E" w:rsidRDefault="00F261A7">
      <w:pPr>
        <w:pStyle w:val="TextBody"/>
      </w:pPr>
      <w:r>
        <w:rPr>
          <w:color w:val="FF0000"/>
        </w:rPr>
        <w:t xml:space="preserve">A detailed list of steps the process goes </w:t>
      </w:r>
      <w:r>
        <w:rPr>
          <w:b/>
          <w:color w:val="FF0000"/>
        </w:rPr>
        <w:t>through in the following order (ste</w:t>
      </w:r>
      <w:r>
        <w:rPr>
          <w:b/>
          <w:color w:val="FF0000"/>
        </w:rPr>
        <w:t xml:space="preserve">ps 1-3) </w:t>
      </w:r>
      <w:r>
        <w:rPr>
          <w:color w:val="FF0000"/>
        </w:rPr>
        <w:t>to achieve its purpose.</w:t>
      </w:r>
    </w:p>
    <w:p w14:paraId="084A9163" w14:textId="77777777" w:rsidR="0062369E" w:rsidRDefault="00F261A7">
      <w:pPr>
        <w:spacing w:before="240"/>
      </w:pPr>
      <w:r>
        <w:t>At the appropriate time step where the process is called:</w:t>
      </w:r>
    </w:p>
    <w:p w14:paraId="2FB834CB" w14:textId="77777777" w:rsidR="0062369E" w:rsidRDefault="00F261A7">
      <w:pPr>
        <w:widowControl/>
        <w:numPr>
          <w:ilvl w:val="0"/>
          <w:numId w:val="3"/>
        </w:numPr>
        <w:suppressAutoHyphens w:val="0"/>
        <w:spacing w:before="240"/>
      </w:pPr>
      <w:r>
        <w:t xml:space="preserve">If the partitions defined by parameter </w:t>
      </w:r>
      <w:r>
        <w:rPr>
          <w:i/>
        </w:rPr>
        <w:t>to</w:t>
      </w:r>
      <w:r>
        <w:t xml:space="preserve"> already exists:</w:t>
      </w:r>
    </w:p>
    <w:p w14:paraId="48CE2191" w14:textId="77777777" w:rsidR="0062369E" w:rsidRDefault="00F261A7">
      <w:pPr>
        <w:widowControl/>
        <w:numPr>
          <w:ilvl w:val="1"/>
          <w:numId w:val="3"/>
        </w:numPr>
        <w:suppressAutoHyphens w:val="0"/>
        <w:spacing w:before="240"/>
      </w:pPr>
      <w:r>
        <w:t xml:space="preserve">Apply the loss rate: transfer a proportion of </w:t>
      </w:r>
      <w:proofErr w:type="gramStart"/>
      <w:r>
        <w:t xml:space="preserve">the </w:t>
      </w:r>
      <w:proofErr w:type="spellStart"/>
      <w:r>
        <w:rPr>
          <w:i/>
        </w:rPr>
        <w:t>to</w:t>
      </w:r>
      <w:proofErr w:type="spellEnd"/>
      <w:proofErr w:type="gramEnd"/>
      <w:r>
        <w:t xml:space="preserve"> categories back to the </w:t>
      </w:r>
      <w:r>
        <w:rPr>
          <w:i/>
        </w:rPr>
        <w:t>from</w:t>
      </w:r>
      <w:r>
        <w:t xml:space="preserve"> categories by applying the </w:t>
      </w:r>
      <w:proofErr w:type="spellStart"/>
      <w:r>
        <w:rPr>
          <w:i/>
        </w:rPr>
        <w:t>loss_rate</w:t>
      </w:r>
      <w:proofErr w:type="spellEnd"/>
      <w:r>
        <w:t xml:space="preserve"> corresponding to each category.</w:t>
      </w:r>
    </w:p>
    <w:p w14:paraId="26EA9F01" w14:textId="77777777" w:rsidR="0062369E" w:rsidRDefault="00F261A7">
      <w:pPr>
        <w:widowControl/>
        <w:numPr>
          <w:ilvl w:val="0"/>
          <w:numId w:val="3"/>
        </w:numPr>
        <w:suppressAutoHyphens w:val="0"/>
        <w:spacing w:before="240"/>
      </w:pPr>
      <w:r>
        <w:t xml:space="preserve">If the partitions defined by parameter </w:t>
      </w:r>
      <w:r>
        <w:rPr>
          <w:i/>
        </w:rPr>
        <w:t>to</w:t>
      </w:r>
      <w:r>
        <w:t xml:space="preserve"> does not exist yet:</w:t>
      </w:r>
    </w:p>
    <w:p w14:paraId="11E2AF59" w14:textId="77777777" w:rsidR="0062369E" w:rsidRDefault="00F261A7">
      <w:pPr>
        <w:widowControl/>
        <w:numPr>
          <w:ilvl w:val="1"/>
          <w:numId w:val="3"/>
        </w:numPr>
        <w:suppressAutoHyphens w:val="0"/>
        <w:spacing w:before="240"/>
      </w:pPr>
      <w:r>
        <w:t xml:space="preserve">If model year is less than the first parameter of </w:t>
      </w:r>
      <w:r>
        <w:rPr>
          <w:i/>
        </w:rPr>
        <w:t>years</w:t>
      </w:r>
      <w:r>
        <w:t>, do nothing</w:t>
      </w:r>
    </w:p>
    <w:p w14:paraId="406DB5D6" w14:textId="77777777" w:rsidR="0062369E" w:rsidRDefault="00F261A7">
      <w:pPr>
        <w:widowControl/>
        <w:numPr>
          <w:ilvl w:val="1"/>
          <w:numId w:val="3"/>
        </w:numPr>
        <w:suppressAutoHyphens w:val="0"/>
        <w:spacing w:before="240"/>
      </w:pPr>
      <w:r>
        <w:t xml:space="preserve">If model year equals the first parameter of </w:t>
      </w:r>
      <w:r>
        <w:rPr>
          <w:i/>
        </w:rPr>
        <w:t>years</w:t>
      </w:r>
      <w:r>
        <w:t xml:space="preserve">, create new partitions as defined by the parameter </w:t>
      </w:r>
      <w:r>
        <w:rPr>
          <w:i/>
        </w:rPr>
        <w:t xml:space="preserve">to </w:t>
      </w:r>
    </w:p>
    <w:p w14:paraId="4BE597AD" w14:textId="77777777" w:rsidR="0062369E" w:rsidRDefault="00F261A7">
      <w:pPr>
        <w:widowControl/>
        <w:numPr>
          <w:ilvl w:val="0"/>
          <w:numId w:val="3"/>
        </w:numPr>
        <w:suppressAutoHyphens w:val="0"/>
        <w:spacing w:before="240"/>
      </w:pPr>
      <w:r>
        <w:lastRenderedPageBreak/>
        <w:t xml:space="preserve">If the current model year is one of the parameters </w:t>
      </w:r>
      <w:r>
        <w:rPr>
          <w:i/>
        </w:rPr>
        <w:t>years</w:t>
      </w:r>
      <w:r>
        <w:t xml:space="preserve"> </w:t>
      </w:r>
    </w:p>
    <w:p w14:paraId="41F8A5E2" w14:textId="77777777" w:rsidR="0062369E" w:rsidRDefault="00F261A7">
      <w:pPr>
        <w:widowControl/>
        <w:numPr>
          <w:ilvl w:val="1"/>
          <w:numId w:val="3"/>
        </w:numPr>
        <w:suppressAutoHyphens w:val="0"/>
        <w:spacing w:before="240"/>
      </w:pPr>
      <w:r>
        <w:t xml:space="preserve">If [year] doesn’t exists in the </w:t>
      </w:r>
      <w:r>
        <w:rPr>
          <w:i/>
        </w:rPr>
        <w:t>table proportions</w:t>
      </w:r>
      <w:r>
        <w:t>, error out “year specified in tagging years but no data is present in the table”</w:t>
      </w:r>
    </w:p>
    <w:p w14:paraId="7B00A75D" w14:textId="77777777" w:rsidR="0062369E" w:rsidRDefault="00F261A7">
      <w:pPr>
        <w:widowControl/>
        <w:numPr>
          <w:ilvl w:val="1"/>
          <w:numId w:val="3"/>
        </w:numPr>
        <w:suppressAutoHyphens w:val="0"/>
        <w:spacing w:before="240"/>
      </w:pPr>
      <w:r>
        <w:t xml:space="preserve">Apply the </w:t>
      </w:r>
      <w:r>
        <w:rPr>
          <w:i/>
        </w:rPr>
        <w:t>s</w:t>
      </w:r>
      <w:r>
        <w:rPr>
          <w:i/>
        </w:rPr>
        <w:t>electivities</w:t>
      </w:r>
      <w:r>
        <w:t xml:space="preserve"> to the </w:t>
      </w:r>
      <w:r>
        <w:rPr>
          <w:i/>
        </w:rPr>
        <w:t>from</w:t>
      </w:r>
      <w:r>
        <w:t xml:space="preserve"> categories to get the proportion of each category to be moved, as well as maximum numbers that can be moved</w:t>
      </w:r>
    </w:p>
    <w:p w14:paraId="632199F0" w14:textId="77777777" w:rsidR="0062369E" w:rsidRDefault="00F261A7">
      <w:pPr>
        <w:widowControl/>
        <w:numPr>
          <w:ilvl w:val="1"/>
          <w:numId w:val="3"/>
        </w:numPr>
        <w:suppressAutoHyphens w:val="0"/>
        <w:spacing w:before="240"/>
      </w:pPr>
      <w:r>
        <w:t xml:space="preserve">Remove the number of fish by age from the combined </w:t>
      </w:r>
      <w:r>
        <w:rPr>
          <w:i/>
        </w:rPr>
        <w:t>n</w:t>
      </w:r>
      <w:r>
        <w:t xml:space="preserve"> and </w:t>
      </w:r>
      <w:r>
        <w:rPr>
          <w:i/>
        </w:rPr>
        <w:t>table proportions</w:t>
      </w:r>
      <w:r>
        <w:t xml:space="preserve"> or </w:t>
      </w:r>
      <w:r>
        <w:rPr>
          <w:i/>
        </w:rPr>
        <w:t>table numbers</w:t>
      </w:r>
      <w:r>
        <w:t xml:space="preserve">, from the </w:t>
      </w:r>
      <w:r>
        <w:rPr>
          <w:i/>
        </w:rPr>
        <w:t>from</w:t>
      </w:r>
      <w:r>
        <w:t xml:space="preserve"> categories, prop</w:t>
      </w:r>
      <w:r>
        <w:t xml:space="preserve">ortionally (between categories) to the selected numbers calculated, and subject to the maximum exploitation rate </w:t>
      </w:r>
      <w:proofErr w:type="spellStart"/>
      <w:r>
        <w:rPr>
          <w:i/>
        </w:rPr>
        <w:t>U_max</w:t>
      </w:r>
      <w:proofErr w:type="spellEnd"/>
      <w:r>
        <w:t xml:space="preserve">, and adding </w:t>
      </w:r>
      <w:r>
        <w:rPr>
          <w:i/>
        </w:rPr>
        <w:t>penalty</w:t>
      </w:r>
      <w:r>
        <w:t xml:space="preserve"> if necessary</w:t>
      </w:r>
    </w:p>
    <w:p w14:paraId="1B1B6F78" w14:textId="77777777" w:rsidR="0062369E" w:rsidRDefault="00F261A7">
      <w:pPr>
        <w:widowControl/>
        <w:numPr>
          <w:ilvl w:val="1"/>
          <w:numId w:val="3"/>
        </w:numPr>
        <w:suppressAutoHyphens w:val="0"/>
        <w:spacing w:before="240"/>
      </w:pPr>
      <w:r>
        <w:t xml:space="preserve">Before adding these numbers to </w:t>
      </w:r>
      <w:proofErr w:type="gramStart"/>
      <w:r>
        <w:t xml:space="preserve">the </w:t>
      </w:r>
      <w:proofErr w:type="spellStart"/>
      <w:r>
        <w:rPr>
          <w:i/>
        </w:rPr>
        <w:t>to</w:t>
      </w:r>
      <w:proofErr w:type="spellEnd"/>
      <w:proofErr w:type="gramEnd"/>
      <w:r>
        <w:t xml:space="preserve"> categories, apply </w:t>
      </w:r>
      <w:proofErr w:type="spellStart"/>
      <w:r>
        <w:rPr>
          <w:i/>
        </w:rPr>
        <w:t>initial_mortality</w:t>
      </w:r>
      <w:proofErr w:type="spellEnd"/>
      <w:r>
        <w:t xml:space="preserve"> to these fish only (not those </w:t>
      </w:r>
      <w:r>
        <w:t>already in the category).</w:t>
      </w:r>
    </w:p>
    <w:p w14:paraId="06901BEC" w14:textId="77777777" w:rsidR="0062369E" w:rsidRDefault="0062369E">
      <w:pPr>
        <w:pStyle w:val="TextBody"/>
        <w:spacing w:before="240"/>
      </w:pPr>
    </w:p>
    <w:p w14:paraId="618BF197" w14:textId="77777777" w:rsidR="0062369E" w:rsidRDefault="00F261A7">
      <w:pPr>
        <w:pStyle w:val="TextBody"/>
        <w:rPr>
          <w:b/>
          <w:bCs/>
        </w:rPr>
      </w:pPr>
      <w:r>
        <w:rPr>
          <w:b/>
          <w:bCs/>
        </w:rPr>
        <w:t>Scott's Implementation</w:t>
      </w:r>
    </w:p>
    <w:p w14:paraId="50C02B49" w14:textId="77777777" w:rsidR="0062369E" w:rsidRDefault="00F261A7">
      <w:pPr>
        <w:pStyle w:val="TextBody"/>
      </w:pPr>
      <w:r>
        <w:t>Before first execution (Build):</w:t>
      </w:r>
    </w:p>
    <w:p w14:paraId="77496BE7" w14:textId="77777777" w:rsidR="0062369E" w:rsidRDefault="00F261A7">
      <w:pPr>
        <w:pStyle w:val="TextBody"/>
        <w:numPr>
          <w:ilvl w:val="0"/>
          <w:numId w:val="5"/>
        </w:numPr>
      </w:pPr>
      <w:r>
        <w:t>If we're using the numbers table</w:t>
      </w:r>
    </w:p>
    <w:p w14:paraId="56BD7BB2" w14:textId="77777777" w:rsidR="0062369E" w:rsidRDefault="00F261A7">
      <w:pPr>
        <w:pStyle w:val="TextBody"/>
        <w:numPr>
          <w:ilvl w:val="1"/>
          <w:numId w:val="5"/>
        </w:numPr>
      </w:pPr>
      <w:r>
        <w:t>Build list of how many fish to remove each year at each age with number in year at age taken from the number's table.</w:t>
      </w:r>
    </w:p>
    <w:p w14:paraId="3E3F4264" w14:textId="77777777" w:rsidR="0062369E" w:rsidRDefault="00F261A7">
      <w:pPr>
        <w:pStyle w:val="TextBody"/>
        <w:numPr>
          <w:ilvl w:val="0"/>
          <w:numId w:val="5"/>
        </w:numPr>
      </w:pPr>
      <w:r>
        <w:t xml:space="preserve">If we're using the </w:t>
      </w:r>
      <w:r>
        <w:t>proportions table</w:t>
      </w:r>
    </w:p>
    <w:p w14:paraId="1BE2D14B" w14:textId="77777777" w:rsidR="0062369E" w:rsidRDefault="00F261A7">
      <w:pPr>
        <w:pStyle w:val="TextBody"/>
        <w:numPr>
          <w:ilvl w:val="1"/>
          <w:numId w:val="5"/>
        </w:numPr>
      </w:pPr>
      <w:r>
        <w:t>Build list of how many fish to remove each year at each age using the N parameter and multiplying that by the proportions provided in the proportion table.</w:t>
      </w:r>
    </w:p>
    <w:p w14:paraId="6783F15A" w14:textId="77777777" w:rsidR="0062369E" w:rsidRDefault="0062369E">
      <w:pPr>
        <w:pStyle w:val="TextBody"/>
      </w:pPr>
    </w:p>
    <w:p w14:paraId="4BCEF1FF" w14:textId="77777777" w:rsidR="0062369E" w:rsidRDefault="00F261A7">
      <w:pPr>
        <w:pStyle w:val="TextBody"/>
      </w:pPr>
      <w:r>
        <w:t>During actual execution (Execute):</w:t>
      </w:r>
    </w:p>
    <w:p w14:paraId="5D26977B" w14:textId="77777777" w:rsidR="0062369E" w:rsidRDefault="00F261A7">
      <w:pPr>
        <w:pStyle w:val="TextBody"/>
        <w:numPr>
          <w:ilvl w:val="0"/>
          <w:numId w:val="4"/>
        </w:numPr>
      </w:pPr>
      <w:r>
        <w:t xml:space="preserve">Apply the tag loss rate to any fish that have </w:t>
      </w:r>
      <w:r>
        <w:t>previous been tagged.</w:t>
      </w:r>
    </w:p>
    <w:p w14:paraId="2C8E2D57" w14:textId="77777777" w:rsidR="0062369E" w:rsidRDefault="00F261A7">
      <w:pPr>
        <w:pStyle w:val="TextBody"/>
        <w:numPr>
          <w:ilvl w:val="1"/>
          <w:numId w:val="4"/>
        </w:numPr>
        <w:rPr>
          <w:ins w:id="7" w:author="Sophie Mormede" w:date="2015-02-02T11:39:00Z"/>
        </w:rPr>
      </w:pPr>
      <w:r>
        <w:t xml:space="preserve">Tagged fish = tagged fish – (tagged fish * </w:t>
      </w:r>
      <w:proofErr w:type="spellStart"/>
      <w:r>
        <w:t>loss_rate</w:t>
      </w:r>
      <w:proofErr w:type="spellEnd"/>
      <w:r>
        <w:t>)</w:t>
      </w:r>
    </w:p>
    <w:p w14:paraId="23A2702C" w14:textId="78FEAA02" w:rsidR="00175199" w:rsidRDefault="00175199">
      <w:pPr>
        <w:pStyle w:val="TextBody"/>
        <w:numPr>
          <w:ilvl w:val="1"/>
          <w:numId w:val="4"/>
        </w:numPr>
        <w:rPr>
          <w:ins w:id="8" w:author="Sophie Mormede" w:date="2015-02-02T11:46:00Z"/>
        </w:rPr>
      </w:pPr>
      <w:ins w:id="9" w:author="Sophie Mormede" w:date="2015-02-02T11:39:00Z">
        <w:r>
          <w:t xml:space="preserve">Untagged fish = untagged fish + (tagged fish * </w:t>
        </w:r>
        <w:proofErr w:type="spellStart"/>
        <w:r>
          <w:t>loss_rate</w:t>
        </w:r>
        <w:proofErr w:type="spellEnd"/>
        <w:r>
          <w:t>)</w:t>
        </w:r>
      </w:ins>
    </w:p>
    <w:p w14:paraId="5CCD088F" w14:textId="05101F18" w:rsidR="00175199" w:rsidRDefault="00175199" w:rsidP="00175199">
      <w:pPr>
        <w:pStyle w:val="TextBody"/>
        <w:numPr>
          <w:ilvl w:val="0"/>
          <w:numId w:val="4"/>
        </w:numPr>
        <w:rPr>
          <w:ins w:id="10" w:author="Sophie Mormede" w:date="2015-02-02T11:47:00Z"/>
        </w:rPr>
        <w:pPrChange w:id="11" w:author="Sophie Mormede" w:date="2015-02-02T11:46:00Z">
          <w:pPr>
            <w:pStyle w:val="TextBody"/>
            <w:numPr>
              <w:ilvl w:val="1"/>
              <w:numId w:val="4"/>
            </w:numPr>
            <w:tabs>
              <w:tab w:val="num" w:pos="1080"/>
            </w:tabs>
            <w:ind w:left="1080" w:hanging="360"/>
          </w:pPr>
        </w:pPrChange>
      </w:pPr>
      <w:ins w:id="12" w:author="Sophie Mormede" w:date="2015-02-02T11:46:00Z">
        <w:r>
          <w:t xml:space="preserve">Calculate the proportion of each </w:t>
        </w:r>
      </w:ins>
      <w:ins w:id="13" w:author="Sophie Mormede" w:date="2015-02-02T11:47:00Z">
        <w:r w:rsidR="00302FCE">
          <w:t>category of fish to be moved</w:t>
        </w:r>
      </w:ins>
    </w:p>
    <w:p w14:paraId="3AC3D005" w14:textId="51F2167D" w:rsidR="00302FCE" w:rsidRDefault="00302FCE" w:rsidP="00302FCE">
      <w:pPr>
        <w:pStyle w:val="TextBody"/>
        <w:numPr>
          <w:ilvl w:val="1"/>
          <w:numId w:val="4"/>
        </w:numPr>
        <w:rPr>
          <w:ins w:id="14" w:author="Sophie Mormede" w:date="2015-02-02T11:48:00Z"/>
        </w:rPr>
      </w:pPr>
      <w:ins w:id="15" w:author="Sophie Mormede" w:date="2015-02-02T11:47:00Z">
        <w:r>
          <w:t xml:space="preserve">For each category and each age, calculate the </w:t>
        </w:r>
      </w:ins>
      <w:ins w:id="16" w:author="Sophie Mormede" w:date="2015-02-02T11:48:00Z">
        <w:r>
          <w:t>selected numbers</w:t>
        </w:r>
      </w:ins>
      <w:ins w:id="17" w:author="Sophie Mormede" w:date="2015-02-02T11:54:00Z">
        <w:r>
          <w:t>:</w:t>
        </w:r>
      </w:ins>
      <w:ins w:id="18" w:author="Sophie Mormede" w:date="2015-02-02T11:48:00Z">
        <w:r>
          <w:br/>
        </w:r>
      </w:ins>
      <w:ins w:id="19" w:author="Sophie Mormede" w:date="2015-02-02T11:51:00Z">
        <w:r>
          <w:t xml:space="preserve">selected </w:t>
        </w:r>
      </w:ins>
      <w:ins w:id="20" w:author="Sophie Mormede" w:date="2015-02-02T11:48:00Z">
        <w:r>
          <w:t xml:space="preserve">numbers at age of category </w:t>
        </w:r>
        <w:proofErr w:type="spellStart"/>
        <w:r>
          <w:t>i</w:t>
        </w:r>
        <w:proofErr w:type="spellEnd"/>
        <w:r>
          <w:t xml:space="preserve"> = numbers at age in the population * selectivity of category </w:t>
        </w:r>
        <w:proofErr w:type="spellStart"/>
        <w:r>
          <w:t>i</w:t>
        </w:r>
        <w:proofErr w:type="spellEnd"/>
      </w:ins>
    </w:p>
    <w:p w14:paraId="17B16885" w14:textId="0836F0F2" w:rsidR="00302FCE" w:rsidRDefault="00302FCE" w:rsidP="00302FCE">
      <w:pPr>
        <w:pStyle w:val="TextBody"/>
        <w:numPr>
          <w:ilvl w:val="1"/>
          <w:numId w:val="4"/>
        </w:numPr>
      </w:pPr>
      <w:ins w:id="21" w:author="Sophie Mormede" w:date="2015-02-02T11:49:00Z">
        <w:r>
          <w:t>For each category and each age, calculate the maximum number of fish to be moved</w:t>
        </w:r>
      </w:ins>
      <w:ins w:id="22" w:author="Sophie Mormede" w:date="2015-02-02T11:54:00Z">
        <w:r>
          <w:t>:</w:t>
        </w:r>
      </w:ins>
      <w:ins w:id="23" w:author="Sophie Mormede" w:date="2015-02-02T11:50:00Z">
        <w:r>
          <w:br/>
          <w:t xml:space="preserve">numbers to be moved at age of category </w:t>
        </w:r>
        <w:proofErr w:type="spellStart"/>
        <w:r>
          <w:t>i</w:t>
        </w:r>
        <w:proofErr w:type="spellEnd"/>
        <w:r>
          <w:t xml:space="preserve"> = number at aged to be moved (from build 2.1) * </w:t>
        </w:r>
      </w:ins>
      <w:ins w:id="24" w:author="Sophie Mormede" w:date="2015-02-02T11:51:00Z">
        <w:r>
          <w:t xml:space="preserve">selected </w:t>
        </w:r>
      </w:ins>
      <w:ins w:id="25" w:author="Sophie Mormede" w:date="2015-02-02T11:50:00Z">
        <w:r>
          <w:t xml:space="preserve">numbers at age of category </w:t>
        </w:r>
      </w:ins>
      <w:proofErr w:type="spellStart"/>
      <w:ins w:id="26" w:author="Sophie Mormede" w:date="2015-02-02T11:51:00Z">
        <w:r>
          <w:t>i</w:t>
        </w:r>
        <w:proofErr w:type="spellEnd"/>
        <w:r>
          <w:t xml:space="preserve"> / sum over all categories (selected numbers at age of category </w:t>
        </w:r>
        <w:proofErr w:type="spellStart"/>
        <w:r>
          <w:t>i</w:t>
        </w:r>
        <w:proofErr w:type="spellEnd"/>
        <w:r>
          <w:t>)</w:t>
        </w:r>
      </w:ins>
    </w:p>
    <w:p w14:paraId="656E2C68" w14:textId="77777777" w:rsidR="0062369E" w:rsidRDefault="00F261A7">
      <w:pPr>
        <w:pStyle w:val="TextBody"/>
        <w:numPr>
          <w:ilvl w:val="0"/>
          <w:numId w:val="4"/>
        </w:numPr>
      </w:pPr>
      <w:r>
        <w:lastRenderedPageBreak/>
        <w:t>Calculate how many fish we want could move (exploitation rate)</w:t>
      </w:r>
    </w:p>
    <w:p w14:paraId="4EAA8EC3" w14:textId="458ABF32" w:rsidR="0062369E" w:rsidRDefault="00F261A7">
      <w:pPr>
        <w:pStyle w:val="TextBody"/>
        <w:numPr>
          <w:ilvl w:val="1"/>
          <w:numId w:val="4"/>
        </w:numPr>
      </w:pPr>
      <w:del w:id="27" w:author="Sophie Mormede" w:date="2015-02-02T11:54:00Z">
        <w:r w:rsidDel="00302FCE">
          <w:delText>Add up the number of fish in our from category</w:delText>
        </w:r>
      </w:del>
      <w:ins w:id="28" w:author="Sophie Mormede" w:date="2015-02-02T11:54:00Z">
        <w:r w:rsidR="00302FCE">
          <w:t>number of fish is calculated above</w:t>
        </w:r>
      </w:ins>
    </w:p>
    <w:p w14:paraId="0033A7C9" w14:textId="77777777" w:rsidR="0062369E" w:rsidRDefault="00F261A7">
      <w:pPr>
        <w:pStyle w:val="TextBody"/>
        <w:numPr>
          <w:ilvl w:val="1"/>
          <w:numId w:val="4"/>
        </w:numPr>
      </w:pPr>
      <w:r>
        <w:t>exploitation = number of fish to remove / total number of fish (propor</w:t>
      </w:r>
      <w:r>
        <w:t>tion)</w:t>
      </w:r>
    </w:p>
    <w:p w14:paraId="58B86E6F" w14:textId="77777777" w:rsidR="0062369E" w:rsidRDefault="00F261A7">
      <w:pPr>
        <w:pStyle w:val="TextBody"/>
        <w:numPr>
          <w:ilvl w:val="2"/>
          <w:numId w:val="4"/>
        </w:numPr>
      </w:pPr>
      <w:r>
        <w:t xml:space="preserve">if exploitation is higher than </w:t>
      </w:r>
      <w:proofErr w:type="spellStart"/>
      <w:r>
        <w:t>u_max</w:t>
      </w:r>
      <w:proofErr w:type="spellEnd"/>
      <w:r>
        <w:t xml:space="preserve"> make it </w:t>
      </w:r>
      <w:proofErr w:type="spellStart"/>
      <w:r>
        <w:t>u_max</w:t>
      </w:r>
      <w:proofErr w:type="spellEnd"/>
      <w:r>
        <w:t xml:space="preserve"> and trigger the penalty with the difference in amount of fish between </w:t>
      </w:r>
      <w:proofErr w:type="spellStart"/>
      <w:r>
        <w:t>total_stock</w:t>
      </w:r>
      <w:proofErr w:type="spellEnd"/>
      <w:r>
        <w:t xml:space="preserve"> * </w:t>
      </w:r>
      <w:proofErr w:type="spellStart"/>
      <w:r>
        <w:t>u_max</w:t>
      </w:r>
      <w:proofErr w:type="spellEnd"/>
      <w:r>
        <w:t xml:space="preserve"> and number to remove</w:t>
      </w:r>
    </w:p>
    <w:p w14:paraId="36717CCE" w14:textId="77777777" w:rsidR="0062369E" w:rsidRDefault="00F261A7">
      <w:pPr>
        <w:pStyle w:val="TextBody"/>
        <w:numPr>
          <w:ilvl w:val="0"/>
          <w:numId w:val="4"/>
        </w:numPr>
      </w:pPr>
      <w:r>
        <w:t>Migrate the exploitation amount of fish while doing current mortality on that amount bei</w:t>
      </w:r>
      <w:r>
        <w:t>ng moved</w:t>
      </w:r>
    </w:p>
    <w:p w14:paraId="3ACDC2F4" w14:textId="77777777" w:rsidR="0062369E" w:rsidRDefault="00F261A7">
      <w:pPr>
        <w:pStyle w:val="TextBody"/>
        <w:numPr>
          <w:ilvl w:val="1"/>
          <w:numId w:val="4"/>
        </w:numPr>
      </w:pPr>
      <w:r>
        <w:t>take the exploitation amount from the current population</w:t>
      </w:r>
    </w:p>
    <w:p w14:paraId="02BCD580" w14:textId="77777777" w:rsidR="0062369E" w:rsidRDefault="00F261A7">
      <w:pPr>
        <w:pStyle w:val="TextBody"/>
        <w:numPr>
          <w:ilvl w:val="1"/>
          <w:numId w:val="4"/>
        </w:numPr>
      </w:pPr>
      <w:proofErr w:type="gramStart"/>
      <w:r>
        <w:t>remove</w:t>
      </w:r>
      <w:proofErr w:type="gramEnd"/>
      <w:r>
        <w:t xml:space="preserve"> the initial mortality amount (current = current – (current * initial mortality)  * initial mortality selectivity at age. from the fish we're migrating (not the population).</w:t>
      </w:r>
    </w:p>
    <w:p w14:paraId="21572E39" w14:textId="77777777" w:rsidR="0062369E" w:rsidRDefault="00F261A7">
      <w:pPr>
        <w:pStyle w:val="TextBody"/>
        <w:numPr>
          <w:ilvl w:val="1"/>
          <w:numId w:val="4"/>
        </w:numPr>
      </w:pPr>
      <w:r>
        <w:t>add the fi</w:t>
      </w:r>
      <w:r>
        <w:t>sh with mortality removed to the 'to' category</w:t>
      </w:r>
      <w:bookmarkStart w:id="29" w:name="_GoBack"/>
      <w:bookmarkEnd w:id="29"/>
    </w:p>
    <w:p w14:paraId="28950652" w14:textId="77777777" w:rsidR="0062369E" w:rsidRDefault="0062369E">
      <w:pPr>
        <w:pStyle w:val="TextBody"/>
      </w:pPr>
    </w:p>
    <w:p w14:paraId="78203873" w14:textId="77777777" w:rsidR="0062369E" w:rsidRDefault="0062369E">
      <w:pPr>
        <w:pStyle w:val="TextBody"/>
      </w:pPr>
    </w:p>
    <w:sectPr w:rsidR="0062369E">
      <w:headerReference w:type="default" r:id="rId10"/>
      <w:footerReference w:type="default" r:id="rId11"/>
      <w:pgSz w:w="11906" w:h="16838"/>
      <w:pgMar w:top="1785" w:right="1134" w:bottom="1693" w:left="1134" w:header="1134" w:footer="1134" w:gutter="0"/>
      <w:cols w:space="720"/>
      <w:formProt w:val="0"/>
      <w:titlePg/>
      <w:docGrid w:linePitch="240" w:charSpace="-6145"/>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 w:author="Sophie Mormede" w:date="2015-01-27T13:42:00Z" w:initials="SM">
    <w:p w14:paraId="07228A9E" w14:textId="77777777" w:rsidR="0062369E" w:rsidRDefault="00F261A7">
      <w:r>
        <w:t>I think this is new, should be added to all the types of mortality</w:t>
      </w:r>
    </w:p>
    <w:p w14:paraId="532C862C" w14:textId="77777777" w:rsidR="0062369E" w:rsidRDefault="0062369E"/>
  </w:comment>
  <w:comment w:id="4" w:author="Sophie Mormede" w:date="2015-01-30T08:11:00Z" w:initials="SM">
    <w:p w14:paraId="6E24175B" w14:textId="77777777" w:rsidR="0062369E" w:rsidRDefault="00F261A7">
      <w:r>
        <w:t xml:space="preserve">Do we need to put all of these </w:t>
      </w:r>
      <w:r>
        <w:t xml:space="preserve">everywhere? </w:t>
      </w:r>
      <w:proofErr w:type="gramStart"/>
      <w:r>
        <w:t>probably</w:t>
      </w:r>
      <w:proofErr w:type="gramEnd"/>
    </w:p>
    <w:p w14:paraId="79A0E1EF" w14:textId="77777777" w:rsidR="0062369E" w:rsidRDefault="0062369E"/>
  </w:comment>
  <w:comment w:id="5" w:author="Sophie Mormede" w:date="2015-01-27T13:42:00Z" w:initials="SM">
    <w:p w14:paraId="2C0892F9" w14:textId="77777777" w:rsidR="0062369E" w:rsidRDefault="00F261A7">
      <w:r>
        <w:t>I think this is new, should be added to all the types of mortality</w:t>
      </w:r>
    </w:p>
    <w:p w14:paraId="5FFB2BC1" w14:textId="77777777" w:rsidR="0062369E" w:rsidRDefault="0062369E"/>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32C862C" w15:done="0"/>
  <w15:commentEx w15:paraId="79A0E1EF" w15:done="0"/>
  <w15:commentEx w15:paraId="5FFB2BC1"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432B489" w14:textId="77777777" w:rsidR="00F261A7" w:rsidRDefault="00F261A7">
      <w:r>
        <w:separator/>
      </w:r>
    </w:p>
  </w:endnote>
  <w:endnote w:type="continuationSeparator" w:id="0">
    <w:p w14:paraId="21F33C9F" w14:textId="77777777" w:rsidR="00F261A7" w:rsidRDefault="00F261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00"/>
    <w:family w:val="roman"/>
    <w:notTrueType/>
    <w:pitch w:val="default"/>
  </w:font>
  <w:font w:name="OpenSymbol">
    <w:altName w:val="Arial Unicode MS"/>
    <w:charset w:val="02"/>
    <w:family w:val="auto"/>
    <w:pitch w:val="default"/>
  </w:font>
  <w:font w:name="Segoe UI">
    <w:panose1 w:val="020B0502040204020203"/>
    <w:charset w:val="00"/>
    <w:family w:val="swiss"/>
    <w:pitch w:val="variable"/>
    <w:sig w:usb0="E10022FF" w:usb1="C000E47F" w:usb2="00000029" w:usb3="00000000" w:csb0="000001D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35A926" w14:textId="77777777" w:rsidR="0062369E" w:rsidRDefault="00F261A7">
    <w:pPr>
      <w:pStyle w:val="Footer"/>
    </w:pPr>
    <w:r>
      <w:tab/>
    </w:r>
    <w:r>
      <w:rPr>
        <w:i/>
        <w:iCs/>
        <w:sz w:val="16"/>
        <w:szCs w:val="16"/>
      </w:rPr>
      <w:t xml:space="preserve">Page </w:t>
    </w:r>
    <w:r>
      <w:rPr>
        <w:i/>
        <w:iCs/>
        <w:sz w:val="16"/>
        <w:szCs w:val="16"/>
      </w:rPr>
      <w:fldChar w:fldCharType="begin"/>
    </w:r>
    <w:r>
      <w:instrText>PAGE</w:instrText>
    </w:r>
    <w:r>
      <w:fldChar w:fldCharType="separate"/>
    </w:r>
    <w:r w:rsidR="00251495">
      <w:rPr>
        <w:noProof/>
      </w:rPr>
      <w:t>6</w:t>
    </w:r>
    <w:r>
      <w:fldChar w:fldCharType="end"/>
    </w:r>
    <w:r>
      <w:rPr>
        <w:i/>
        <w:iCs/>
        <w:sz w:val="16"/>
        <w:szCs w:val="16"/>
      </w:rPr>
      <w:t xml:space="preserve"> of </w:t>
    </w:r>
    <w:r>
      <w:rPr>
        <w:i/>
        <w:iCs/>
        <w:sz w:val="16"/>
        <w:szCs w:val="16"/>
      </w:rPr>
      <w:fldChar w:fldCharType="begin"/>
    </w:r>
    <w:r>
      <w:instrText>NUMPAGES</w:instrText>
    </w:r>
    <w:r>
      <w:fldChar w:fldCharType="separate"/>
    </w:r>
    <w:r w:rsidR="00251495">
      <w:rPr>
        <w:noProof/>
      </w:rPr>
      <w:t>7</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DE0AF96" w14:textId="77777777" w:rsidR="00F261A7" w:rsidRDefault="00F261A7">
      <w:r>
        <w:separator/>
      </w:r>
    </w:p>
  </w:footnote>
  <w:footnote w:type="continuationSeparator" w:id="0">
    <w:p w14:paraId="05B9ED7D" w14:textId="77777777" w:rsidR="00F261A7" w:rsidRDefault="00F261A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923F50" w14:textId="77777777" w:rsidR="0062369E" w:rsidRDefault="00F261A7">
    <w:pPr>
      <w:pStyle w:val="Header"/>
      <w:rPr>
        <w:sz w:val="16"/>
        <w:szCs w:val="16"/>
      </w:rPr>
    </w:pPr>
    <w:r>
      <w:rPr>
        <w:sz w:val="16"/>
        <w:szCs w:val="16"/>
      </w:rPr>
      <w:tab/>
    </w:r>
    <w:r>
      <w:rPr>
        <w:sz w:val="16"/>
        <w:szCs w:val="16"/>
      </w:rPr>
      <w:tab/>
    </w:r>
  </w:p>
  <w:p w14:paraId="1A93902B" w14:textId="77777777" w:rsidR="0062369E" w:rsidRDefault="0062369E">
    <w:pPr>
      <w:pStyle w:val="Header"/>
      <w:rPr>
        <w:i/>
        <w:iCs/>
        <w:sz w:val="16"/>
        <w:szCs w:val="16"/>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EB7E2F"/>
    <w:multiLevelType w:val="multilevel"/>
    <w:tmpl w:val="24ECD7D6"/>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1">
    <w:nsid w:val="17E023C7"/>
    <w:multiLevelType w:val="multilevel"/>
    <w:tmpl w:val="60340BF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nsid w:val="1E7F3356"/>
    <w:multiLevelType w:val="multilevel"/>
    <w:tmpl w:val="4052DFB0"/>
    <w:lvl w:ilvl="0">
      <w:start w:val="1"/>
      <w:numFmt w:val="none"/>
      <w:pStyle w:val="Heading1"/>
      <w:suff w:val="nothing"/>
      <w:lvlText w:val=""/>
      <w:lvlJc w:val="left"/>
      <w:pPr>
        <w:ind w:left="432" w:hanging="432"/>
      </w:pPr>
    </w:lvl>
    <w:lvl w:ilvl="1">
      <w:start w:val="1"/>
      <w:numFmt w:val="none"/>
      <w:pStyle w:val="Heading2"/>
      <w:suff w:val="nothing"/>
      <w:lvlText w:val=""/>
      <w:lvlJc w:val="left"/>
      <w:pPr>
        <w:ind w:left="576" w:hanging="576"/>
      </w:pPr>
    </w:lvl>
    <w:lvl w:ilvl="2">
      <w:start w:val="1"/>
      <w:numFmt w:val="none"/>
      <w:pStyle w:val="Heading3"/>
      <w:suff w:val="nothing"/>
      <w:lvlText w:val=""/>
      <w:lvlJc w:val="left"/>
      <w:pPr>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3">
    <w:nsid w:val="33E76578"/>
    <w:multiLevelType w:val="multilevel"/>
    <w:tmpl w:val="FC169CCE"/>
    <w:lvl w:ilvl="0">
      <w:start w:val="1"/>
      <w:numFmt w:val="decimal"/>
      <w:lvlText w:val="%1."/>
      <w:lvlJc w:val="left"/>
      <w:pPr>
        <w:tabs>
          <w:tab w:val="num" w:pos="780"/>
        </w:tabs>
        <w:ind w:left="780" w:hanging="360"/>
      </w:pPr>
    </w:lvl>
    <w:lvl w:ilvl="1">
      <w:start w:val="1"/>
      <w:numFmt w:val="decimal"/>
      <w:lvlText w:val="%2."/>
      <w:lvlJc w:val="left"/>
      <w:pPr>
        <w:tabs>
          <w:tab w:val="num" w:pos="1140"/>
        </w:tabs>
        <w:ind w:left="1140" w:hanging="360"/>
      </w:pPr>
    </w:lvl>
    <w:lvl w:ilvl="2">
      <w:start w:val="1"/>
      <w:numFmt w:val="decimal"/>
      <w:lvlText w:val="%3."/>
      <w:lvlJc w:val="left"/>
      <w:pPr>
        <w:tabs>
          <w:tab w:val="num" w:pos="1500"/>
        </w:tabs>
        <w:ind w:left="1500" w:hanging="360"/>
      </w:pPr>
    </w:lvl>
    <w:lvl w:ilvl="3">
      <w:start w:val="1"/>
      <w:numFmt w:val="decimal"/>
      <w:lvlText w:val="%4."/>
      <w:lvlJc w:val="left"/>
      <w:pPr>
        <w:tabs>
          <w:tab w:val="num" w:pos="1860"/>
        </w:tabs>
        <w:ind w:left="1860" w:hanging="360"/>
      </w:pPr>
    </w:lvl>
    <w:lvl w:ilvl="4">
      <w:start w:val="1"/>
      <w:numFmt w:val="decimal"/>
      <w:lvlText w:val="%5."/>
      <w:lvlJc w:val="left"/>
      <w:pPr>
        <w:tabs>
          <w:tab w:val="num" w:pos="2220"/>
        </w:tabs>
        <w:ind w:left="2220" w:hanging="360"/>
      </w:pPr>
    </w:lvl>
    <w:lvl w:ilvl="5">
      <w:start w:val="1"/>
      <w:numFmt w:val="decimal"/>
      <w:lvlText w:val="%6."/>
      <w:lvlJc w:val="left"/>
      <w:pPr>
        <w:tabs>
          <w:tab w:val="num" w:pos="2580"/>
        </w:tabs>
        <w:ind w:left="2580" w:hanging="360"/>
      </w:pPr>
    </w:lvl>
    <w:lvl w:ilvl="6">
      <w:start w:val="1"/>
      <w:numFmt w:val="decimal"/>
      <w:lvlText w:val="%7."/>
      <w:lvlJc w:val="left"/>
      <w:pPr>
        <w:tabs>
          <w:tab w:val="num" w:pos="2940"/>
        </w:tabs>
        <w:ind w:left="2940" w:hanging="360"/>
      </w:pPr>
    </w:lvl>
    <w:lvl w:ilvl="7">
      <w:start w:val="1"/>
      <w:numFmt w:val="decimal"/>
      <w:lvlText w:val="%8."/>
      <w:lvlJc w:val="left"/>
      <w:pPr>
        <w:tabs>
          <w:tab w:val="num" w:pos="3300"/>
        </w:tabs>
        <w:ind w:left="3300" w:hanging="360"/>
      </w:pPr>
    </w:lvl>
    <w:lvl w:ilvl="8">
      <w:start w:val="1"/>
      <w:numFmt w:val="decimal"/>
      <w:lvlText w:val="%9."/>
      <w:lvlJc w:val="left"/>
      <w:pPr>
        <w:tabs>
          <w:tab w:val="num" w:pos="3660"/>
        </w:tabs>
        <w:ind w:left="3660" w:hanging="360"/>
      </w:pPr>
    </w:lvl>
  </w:abstractNum>
  <w:abstractNum w:abstractNumId="4">
    <w:nsid w:val="6101364B"/>
    <w:multiLevelType w:val="multilevel"/>
    <w:tmpl w:val="1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
  </w:num>
  <w:num w:numId="2">
    <w:abstractNumId w:val="0"/>
  </w:num>
  <w:num w:numId="3">
    <w:abstractNumId w:val="4"/>
  </w:num>
  <w:num w:numId="4">
    <w:abstractNumId w:val="1"/>
  </w:num>
  <w:num w:numId="5">
    <w:abstractNumId w:val="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ophie Mormede">
    <w15:presenceInfo w15:providerId="AD" w15:userId="S-1-5-21-2128874236-2655112392-2474587192-2451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efaultTabStop w:val="709"/>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369E"/>
    <w:rsid w:val="00175199"/>
    <w:rsid w:val="00251495"/>
    <w:rsid w:val="00302FCE"/>
    <w:rsid w:val="0062369E"/>
    <w:rsid w:val="006B0EA4"/>
    <w:rsid w:val="00F261A7"/>
  </w:rsids>
  <m:mathPr>
    <m:mathFont m:val="Cambria Math"/>
    <m:brkBin m:val="before"/>
    <m:brkBinSub m:val="--"/>
    <m:smallFrac m:val="0"/>
    <m:dispDef/>
    <m:lMargin m:val="0"/>
    <m:rMargin m:val="0"/>
    <m:defJc m:val="centerGroup"/>
    <m:wrapIndent m:val="1440"/>
    <m:intLim m:val="subSup"/>
    <m:naryLim m:val="undOvr"/>
  </m:mathPr>
  <w:themeFontLang w:val="en-NZ"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28C9C6"/>
  <w15:docId w15:val="{1D0A643F-09FE-49BE-8930-30B6174724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Mangal"/>
        <w:sz w:val="24"/>
        <w:szCs w:val="24"/>
        <w:lang w:val="en-NZ"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widowControl w:val="0"/>
      <w:suppressAutoHyphens/>
    </w:pPr>
  </w:style>
  <w:style w:type="paragraph" w:styleId="Heading1">
    <w:name w:val="heading 1"/>
    <w:basedOn w:val="Heading"/>
    <w:pPr>
      <w:numPr>
        <w:numId w:val="1"/>
      </w:numPr>
      <w:shd w:val="clear" w:color="auto" w:fill="999999"/>
      <w:outlineLvl w:val="0"/>
    </w:pPr>
    <w:rPr>
      <w:b/>
      <w:bCs/>
      <w:sz w:val="34"/>
      <w:szCs w:val="32"/>
    </w:rPr>
  </w:style>
  <w:style w:type="paragraph" w:styleId="Heading2">
    <w:name w:val="heading 2"/>
    <w:basedOn w:val="Heading"/>
    <w:pPr>
      <w:numPr>
        <w:ilvl w:val="1"/>
        <w:numId w:val="1"/>
      </w:numPr>
      <w:shd w:val="clear" w:color="auto" w:fill="CCCCCC"/>
      <w:outlineLvl w:val="1"/>
    </w:pPr>
    <w:rPr>
      <w:b/>
      <w:bCs/>
      <w:iCs/>
    </w:rPr>
  </w:style>
  <w:style w:type="paragraph" w:styleId="Heading3">
    <w:name w:val="heading 3"/>
    <w:basedOn w:val="Heading"/>
    <w:pPr>
      <w:numPr>
        <w:ilvl w:val="2"/>
        <w:numId w:val="1"/>
      </w:numPr>
      <w:shd w:val="clear" w:color="auto" w:fill="E6E6E6"/>
      <w:outlineLvl w:val="2"/>
    </w:pPr>
    <w:rPr>
      <w:b/>
      <w:b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umberingSymbols">
    <w:name w:val="Numbering Symbols"/>
  </w:style>
  <w:style w:type="character" w:customStyle="1" w:styleId="InternetLink">
    <w:name w:val="Internet Link"/>
    <w:rPr>
      <w:color w:val="000080"/>
      <w:u w:val="single"/>
    </w:rPr>
  </w:style>
  <w:style w:type="character" w:customStyle="1" w:styleId="IndexLink">
    <w:name w:val="Index Link"/>
  </w:style>
  <w:style w:type="character" w:customStyle="1" w:styleId="Bullets">
    <w:name w:val="Bullets"/>
    <w:rPr>
      <w:rFonts w:ascii="OpenSymbol" w:eastAsia="OpenSymbol" w:hAnsi="OpenSymbol" w:cs="OpenSymbol"/>
    </w:rPr>
  </w:style>
  <w:style w:type="character" w:styleId="IntenseEmphasis">
    <w:name w:val="Intense Emphasis"/>
    <w:basedOn w:val="DefaultParagraphFont"/>
    <w:uiPriority w:val="21"/>
    <w:qFormat/>
    <w:rsid w:val="001E7253"/>
    <w:rPr>
      <w:i/>
      <w:iCs/>
      <w:color w:val="5B9BD5" w:themeColor="accent1"/>
    </w:rPr>
  </w:style>
  <w:style w:type="character" w:styleId="CommentReference">
    <w:name w:val="annotation reference"/>
    <w:basedOn w:val="DefaultParagraphFont"/>
    <w:uiPriority w:val="99"/>
    <w:semiHidden/>
    <w:unhideWhenUsed/>
    <w:rsid w:val="00276436"/>
    <w:rPr>
      <w:sz w:val="16"/>
      <w:szCs w:val="16"/>
    </w:rPr>
  </w:style>
  <w:style w:type="character" w:customStyle="1" w:styleId="CommentTextChar">
    <w:name w:val="Comment Text Char"/>
    <w:basedOn w:val="DefaultParagraphFont"/>
    <w:link w:val="CommentText"/>
    <w:uiPriority w:val="99"/>
    <w:semiHidden/>
    <w:rsid w:val="00276436"/>
    <w:rPr>
      <w:sz w:val="20"/>
      <w:szCs w:val="18"/>
    </w:rPr>
  </w:style>
  <w:style w:type="character" w:customStyle="1" w:styleId="CommentSubjectChar">
    <w:name w:val="Comment Subject Char"/>
    <w:basedOn w:val="CommentTextChar"/>
    <w:link w:val="CommentSubject"/>
    <w:uiPriority w:val="99"/>
    <w:semiHidden/>
    <w:rsid w:val="00276436"/>
    <w:rPr>
      <w:b/>
      <w:bCs/>
      <w:sz w:val="20"/>
      <w:szCs w:val="18"/>
    </w:rPr>
  </w:style>
  <w:style w:type="character" w:customStyle="1" w:styleId="BalloonTextChar">
    <w:name w:val="Balloon Text Char"/>
    <w:basedOn w:val="DefaultParagraphFont"/>
    <w:link w:val="BalloonText"/>
    <w:uiPriority w:val="99"/>
    <w:semiHidden/>
    <w:rsid w:val="00276436"/>
    <w:rPr>
      <w:rFonts w:ascii="Segoe UI" w:hAnsi="Segoe UI"/>
      <w:sz w:val="18"/>
      <w:szCs w:val="16"/>
    </w:rPr>
  </w:style>
  <w:style w:type="character" w:customStyle="1" w:styleId="ListLabel1">
    <w:name w:val="ListLabel 1"/>
    <w:rPr>
      <w:rFonts w:cs="Courier New"/>
    </w:rPr>
  </w:style>
  <w:style w:type="paragraph" w:customStyle="1" w:styleId="Heading">
    <w:name w:val="Heading"/>
    <w:basedOn w:val="Normal"/>
    <w:next w:val="TextBody"/>
    <w:pPr>
      <w:keepNext/>
      <w:spacing w:before="240" w:after="120"/>
    </w:pPr>
    <w:rPr>
      <w:rFonts w:ascii="Arial" w:eastAsia="Microsoft YaHei" w:hAnsi="Arial"/>
      <w:sz w:val="28"/>
      <w:szCs w:val="28"/>
    </w:rPr>
  </w:style>
  <w:style w:type="paragraph" w:customStyle="1" w:styleId="TextBody">
    <w:name w:val="Text Body"/>
    <w:basedOn w:val="Normal"/>
    <w:pPr>
      <w:spacing w:after="120" w:line="288" w:lineRule="auto"/>
    </w:pPr>
  </w:style>
  <w:style w:type="paragraph" w:styleId="List">
    <w:name w:val="List"/>
    <w:basedOn w:val="TextBody"/>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style>
  <w:style w:type="paragraph" w:styleId="Header">
    <w:name w:val="header"/>
    <w:basedOn w:val="Normal"/>
    <w:pPr>
      <w:suppressLineNumbers/>
      <w:tabs>
        <w:tab w:val="center" w:pos="4819"/>
        <w:tab w:val="right" w:pos="9638"/>
      </w:tabs>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customStyle="1" w:styleId="ContentsHeading">
    <w:name w:val="Contents Heading"/>
    <w:basedOn w:val="Heading"/>
    <w:pPr>
      <w:suppressLineNumbers/>
      <w:spacing w:before="0" w:after="0"/>
    </w:pPr>
    <w:rPr>
      <w:b/>
      <w:bCs/>
      <w:sz w:val="32"/>
      <w:szCs w:val="32"/>
    </w:rPr>
  </w:style>
  <w:style w:type="paragraph" w:customStyle="1" w:styleId="Contents1">
    <w:name w:val="Contents 1"/>
    <w:basedOn w:val="Index"/>
    <w:pPr>
      <w:tabs>
        <w:tab w:val="right" w:leader="dot" w:pos="9638"/>
      </w:tabs>
    </w:pPr>
  </w:style>
  <w:style w:type="paragraph" w:customStyle="1" w:styleId="Contents2">
    <w:name w:val="Contents 2"/>
    <w:basedOn w:val="Index"/>
    <w:pPr>
      <w:tabs>
        <w:tab w:val="right" w:leader="dot" w:pos="9355"/>
      </w:tabs>
      <w:ind w:left="283"/>
    </w:pPr>
  </w:style>
  <w:style w:type="paragraph" w:customStyle="1" w:styleId="Contents3">
    <w:name w:val="Contents 3"/>
    <w:basedOn w:val="Index"/>
    <w:pPr>
      <w:tabs>
        <w:tab w:val="right" w:leader="dot" w:pos="9072"/>
      </w:tabs>
      <w:ind w:left="566"/>
    </w:pPr>
  </w:style>
  <w:style w:type="paragraph" w:styleId="Footer">
    <w:name w:val="footer"/>
    <w:basedOn w:val="Normal"/>
    <w:pPr>
      <w:suppressLineNumbers/>
      <w:tabs>
        <w:tab w:val="center" w:pos="4819"/>
        <w:tab w:val="right" w:pos="9638"/>
      </w:tabs>
    </w:pPr>
  </w:style>
  <w:style w:type="paragraph" w:styleId="CommentText">
    <w:name w:val="annotation text"/>
    <w:basedOn w:val="Normal"/>
    <w:link w:val="CommentTextChar"/>
    <w:uiPriority w:val="99"/>
    <w:semiHidden/>
    <w:unhideWhenUsed/>
    <w:rsid w:val="00276436"/>
    <w:rPr>
      <w:sz w:val="20"/>
      <w:szCs w:val="18"/>
    </w:rPr>
  </w:style>
  <w:style w:type="paragraph" w:styleId="CommentSubject">
    <w:name w:val="annotation subject"/>
    <w:basedOn w:val="CommentText"/>
    <w:link w:val="CommentSubjectChar"/>
    <w:uiPriority w:val="99"/>
    <w:semiHidden/>
    <w:unhideWhenUsed/>
    <w:rsid w:val="00276436"/>
    <w:rPr>
      <w:b/>
      <w:bCs/>
    </w:rPr>
  </w:style>
  <w:style w:type="paragraph" w:styleId="BalloonText">
    <w:name w:val="Balloon Text"/>
    <w:basedOn w:val="Normal"/>
    <w:link w:val="BalloonTextChar"/>
    <w:uiPriority w:val="99"/>
    <w:semiHidden/>
    <w:unhideWhenUsed/>
    <w:rsid w:val="00276436"/>
    <w:rPr>
      <w:rFonts w:ascii="Segoe UI" w:hAnsi="Segoe UI"/>
      <w:sz w:val="18"/>
      <w:szCs w:val="16"/>
    </w:rPr>
  </w:style>
  <w:style w:type="paragraph" w:styleId="ListParagraph">
    <w:name w:val="List Paragraph"/>
    <w:basedOn w:val="Normal"/>
    <w:uiPriority w:val="34"/>
    <w:qFormat/>
    <w:rsid w:val="00E15233"/>
    <w:pPr>
      <w:ind w:left="720"/>
      <w:contextualSpacing/>
    </w:pPr>
    <w:rPr>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C92FBC-31D7-4251-82D1-6E42EF7010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7</Pages>
  <Words>1302</Words>
  <Characters>7423</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NIWA</Company>
  <LinksUpToDate>false</LinksUpToDate>
  <CharactersWithSpaces>8708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Sophie Mormede</dc:creator>
  <cp:lastModifiedBy>Sophie Mormede</cp:lastModifiedBy>
  <cp:revision>3</cp:revision>
  <dcterms:created xsi:type="dcterms:W3CDTF">2015-02-01T22:39:00Z</dcterms:created>
  <dcterms:modified xsi:type="dcterms:W3CDTF">2015-02-01T22:56:00Z</dcterms:modified>
  <dc:language>en-NZ</dc:language>
</cp:coreProperties>
</file>